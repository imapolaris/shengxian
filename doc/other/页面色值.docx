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2C6" w:rsidRDefault="003852C6">
      <w:pPr>
        <w:rPr>
          <w:ins w:id="0" w:author="User" w:date="2018-04-16T20:05:00Z"/>
          <w:rFonts w:ascii="Consolas" w:hAnsi="Consolas" w:cs="Consolas"/>
          <w:color w:val="222222"/>
          <w:sz w:val="18"/>
          <w:szCs w:val="18"/>
        </w:rPr>
      </w:pPr>
      <w:ins w:id="1" w:author="User" w:date="2018-04-16T20:05:00Z">
        <w:r>
          <w:rPr>
            <w:rFonts w:ascii="Helvetica" w:hAnsi="Helvetica" w:cs="Helvetica"/>
            <w:b/>
            <w:bCs/>
            <w:color w:val="444444"/>
            <w:szCs w:val="21"/>
          </w:rPr>
          <w:t>rem</w:t>
        </w:r>
        <w:r>
          <w:rPr>
            <w:rFonts w:ascii="Helvetica" w:hAnsi="Helvetica" w:cs="Helvetica"/>
            <w:b/>
            <w:bCs/>
            <w:color w:val="444444"/>
            <w:szCs w:val="21"/>
          </w:rPr>
          <w:t>基准值</w:t>
        </w:r>
        <w:r>
          <w:t xml:space="preserve"> </w:t>
        </w:r>
        <w:r>
          <w:rPr>
            <w:rFonts w:hint="eastAsia"/>
          </w:rPr>
          <w:t>：</w:t>
        </w:r>
      </w:ins>
      <w:proofErr w:type="gramStart"/>
      <w:ins w:id="2" w:author="User" w:date="2018-04-16T20:04:00Z">
        <w:r>
          <w:rPr>
            <w:rStyle w:val="webkit-css-property"/>
            <w:rFonts w:ascii="Consolas" w:hAnsi="Consolas" w:cs="Consolas"/>
            <w:color w:val="C80000"/>
            <w:sz w:val="18"/>
            <w:szCs w:val="18"/>
          </w:rPr>
          <w:t>font-size</w:t>
        </w:r>
        <w:proofErr w:type="gramEnd"/>
        <w:r>
          <w:rPr>
            <w:rFonts w:ascii="Consolas" w:hAnsi="Consolas" w:cs="Consolas"/>
            <w:color w:val="222222"/>
            <w:sz w:val="18"/>
            <w:szCs w:val="18"/>
          </w:rPr>
          <w:t>: </w:t>
        </w:r>
        <w:r>
          <w:rPr>
            <w:rStyle w:val="value"/>
            <w:rFonts w:ascii="Consolas" w:hAnsi="Consolas" w:cs="Consolas"/>
            <w:color w:val="222222"/>
            <w:sz w:val="18"/>
            <w:szCs w:val="18"/>
          </w:rPr>
          <w:t>16px</w:t>
        </w:r>
        <w:r>
          <w:rPr>
            <w:rFonts w:ascii="Consolas" w:hAnsi="Consolas" w:cs="Consolas"/>
            <w:color w:val="222222"/>
            <w:sz w:val="18"/>
            <w:szCs w:val="18"/>
          </w:rPr>
          <w:t>;</w:t>
        </w:r>
      </w:ins>
    </w:p>
    <w:p w:rsidR="009A048B" w:rsidRDefault="009A048B">
      <w:pPr>
        <w:rPr>
          <w:ins w:id="3" w:author="User" w:date="2018-04-16T20:04:00Z"/>
        </w:rPr>
      </w:pPr>
      <w:ins w:id="4" w:author="User" w:date="2018-04-16T20:05:00Z">
        <w:r>
          <w:rPr>
            <w:rFonts w:ascii="Consolas" w:hAnsi="Consolas" w:cs="Consolas" w:hint="eastAsia"/>
            <w:color w:val="222222"/>
            <w:sz w:val="18"/>
            <w:szCs w:val="18"/>
          </w:rPr>
          <w:t>如</w:t>
        </w:r>
        <w:r>
          <w:rPr>
            <w:rFonts w:ascii="Consolas" w:hAnsi="Consolas" w:cs="Consolas"/>
            <w:color w:val="222222"/>
            <w:sz w:val="18"/>
            <w:szCs w:val="18"/>
          </w:rPr>
          <w:t>：</w:t>
        </w:r>
        <w:r>
          <w:rPr>
            <w:rFonts w:ascii="Consolas" w:hAnsi="Consolas" w:cs="Consolas" w:hint="eastAsia"/>
            <w:color w:val="222222"/>
            <w:sz w:val="18"/>
            <w:szCs w:val="18"/>
          </w:rPr>
          <w:t>1.125rem=1.125*16=</w:t>
        </w:r>
        <w:r w:rsidRPr="009A048B">
          <w:rPr>
            <w:rFonts w:ascii="Consolas" w:hAnsi="Consolas" w:cs="Consolas"/>
            <w:color w:val="222222"/>
            <w:sz w:val="18"/>
            <w:szCs w:val="18"/>
          </w:rPr>
          <w:t>18</w:t>
        </w:r>
        <w:r>
          <w:rPr>
            <w:rFonts w:ascii="Consolas" w:hAnsi="Consolas" w:cs="Consolas"/>
            <w:color w:val="222222"/>
            <w:sz w:val="18"/>
            <w:szCs w:val="18"/>
          </w:rPr>
          <w:t>px</w:t>
        </w:r>
      </w:ins>
      <w:ins w:id="5" w:author="User" w:date="2018-04-16T20:06:00Z">
        <w:r>
          <w:rPr>
            <w:rFonts w:ascii="Consolas" w:hAnsi="Consolas" w:cs="Consolas" w:hint="eastAsia"/>
            <w:color w:val="222222"/>
            <w:sz w:val="18"/>
            <w:szCs w:val="18"/>
          </w:rPr>
          <w:t>（实际</w:t>
        </w:r>
        <w:r>
          <w:rPr>
            <w:rFonts w:ascii="Consolas" w:hAnsi="Consolas" w:cs="Consolas"/>
            <w:color w:val="222222"/>
            <w:sz w:val="18"/>
            <w:szCs w:val="18"/>
          </w:rPr>
          <w:t>尺寸）</w:t>
        </w:r>
      </w:ins>
    </w:p>
    <w:p w:rsidR="003852C6" w:rsidRDefault="003852C6">
      <w:pPr>
        <w:rPr>
          <w:ins w:id="6" w:author="User" w:date="2018-04-16T20:04:00Z"/>
        </w:rPr>
      </w:pPr>
    </w:p>
    <w:p w:rsidR="003852C6" w:rsidRDefault="00430F6D">
      <w:pPr>
        <w:rPr>
          <w:ins w:id="7" w:author="User" w:date="2018-04-16T19:55:00Z"/>
        </w:rPr>
      </w:pPr>
      <w:ins w:id="8" w:author="User" w:date="2018-04-16T20:07:00Z">
        <w:r>
          <w:rPr>
            <w:rFonts w:hint="eastAsia"/>
          </w:rPr>
          <w:t>首</w:t>
        </w:r>
        <w:r>
          <w:t>页</w:t>
        </w:r>
      </w:ins>
    </w:p>
    <w:p w:rsidR="003852C6" w:rsidRDefault="003852C6">
      <w:pPr>
        <w:rPr>
          <w:ins w:id="9" w:author="User" w:date="2018-04-16T19:55:00Z"/>
        </w:rPr>
      </w:pPr>
      <w:ins w:id="10" w:author="User" w:date="2018-04-16T19:57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19C776F5" wp14:editId="142B45DC">
                  <wp:simplePos x="0" y="0"/>
                  <wp:positionH relativeFrom="column">
                    <wp:posOffset>2294780</wp:posOffset>
                  </wp:positionH>
                  <wp:positionV relativeFrom="paragraph">
                    <wp:posOffset>79924</wp:posOffset>
                  </wp:positionV>
                  <wp:extent cx="1251284" cy="302508"/>
                  <wp:effectExtent l="0" t="0" r="25400" b="21590"/>
                  <wp:wrapNone/>
                  <wp:docPr id="7" name="矩形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251284" cy="3025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52C6" w:rsidRPr="003852C6" w:rsidRDefault="003852C6">
                              <w:pPr>
                                <w:jc w:val="center"/>
                                <w:rPr>
                                  <w:color w:val="FFFFFF" w:themeColor="background1"/>
                                  <w:rPrChange w:id="11" w:author="User" w:date="2018-04-16T19:56:00Z">
                                    <w:rPr/>
                                  </w:rPrChange>
                                </w:rPr>
                                <w:pPrChange w:id="12" w:author="User" w:date="2018-04-16T19:54:00Z">
                                  <w:pPr/>
                                </w:pPrChange>
                              </w:pPr>
                              <w:ins w:id="13" w:author="User" w:date="2018-04-16T19:57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0.875rem</w:t>
                                </w:r>
                              </w:ins>
                              <w:ins w:id="14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15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16" w:author="User" w:date="2018-04-16T19:57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#999999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9C776F5" id="矩形 7" o:spid="_x0000_s1026" style="position:absolute;left:0;text-align:left;margin-left:180.7pt;margin-top:6.3pt;width:98.55pt;height:2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" fillcolor="#5b9bd5 [3204]" strokecolor="#1f4d78 [1604]" strokeweight="1pt">
                  <v:textbox>
                    <w:txbxContent>
                      <w:p w:rsidR="003852C6" w:rsidRPr="003852C6" w:rsidRDefault="003852C6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17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18" w:author="User" w:date="2018-04-16T19:54:00Z">
                            <w:pPr/>
                          </w:pPrChange>
                        </w:pPr>
                        <w:ins w:id="19" w:author="User" w:date="2018-04-16T19:57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0.875rem</w:t>
                          </w:r>
                        </w:ins>
                        <w:ins w:id="20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21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22" w:author="User" w:date="2018-04-16T19:57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#999999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ins w:id="17" w:author="User" w:date="2018-04-16T19:54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B23CCE1" wp14:editId="0777CA47">
                  <wp:simplePos x="0" y="0"/>
                  <wp:positionH relativeFrom="column">
                    <wp:posOffset>158024</wp:posOffset>
                  </wp:positionH>
                  <wp:positionV relativeFrom="paragraph">
                    <wp:posOffset>75670</wp:posOffset>
                  </wp:positionV>
                  <wp:extent cx="1251284" cy="302508"/>
                  <wp:effectExtent l="0" t="0" r="25400" b="21590"/>
                  <wp:wrapNone/>
                  <wp:docPr id="2" name="矩形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251284" cy="3025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52C6" w:rsidRPr="003852C6" w:rsidRDefault="003852C6">
                              <w:pPr>
                                <w:jc w:val="center"/>
                                <w:rPr>
                                  <w:color w:val="FFFFFF" w:themeColor="background1"/>
                                  <w:rPrChange w:id="18" w:author="User" w:date="2018-04-16T19:56:00Z">
                                    <w:rPr/>
                                  </w:rPrChange>
                                </w:rPr>
                                <w:pPrChange w:id="19" w:author="User" w:date="2018-04-16T19:54:00Z">
                                  <w:pPr/>
                                </w:pPrChange>
                              </w:pPr>
                              <w:ins w:id="20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21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1.125rem/#333333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B23CCE1" id="矩形 2" o:spid="_x0000_s1027" style="position:absolute;left:0;text-align:left;margin-left:12.45pt;margin-top:5.95pt;width:98.55pt;height:2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" fillcolor="#5b9bd5 [3204]" strokecolor="#1f4d78 [1604]" strokeweight="1pt">
                  <v:textbox>
                    <w:txbxContent>
                      <w:p w:rsidR="003852C6" w:rsidRPr="003852C6" w:rsidRDefault="003852C6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30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31" w:author="User" w:date="2018-04-16T19:54:00Z">
                            <w:pPr/>
                          </w:pPrChange>
                        </w:pPr>
                        <w:ins w:id="32" w:author="User" w:date="2018-04-16T19:56:00Z">
                          <w:r w:rsidRPr="003852C6">
                            <w:rPr>
                              <w:rFonts w:ascii="Consolas" w:hAnsi="Consolas" w:cs="Consolas"/>
                              <w:color w:val="FFFFFF" w:themeColor="background1"/>
                              <w:sz w:val="18"/>
                              <w:szCs w:val="18"/>
                              <w:rPrChange w:id="33" w:author="User" w:date="2018-04-16T19:56:00Z">
                                <w:rPr>
                                  <w:rFonts w:ascii="Consolas" w:hAnsi="Consolas" w:cs="Consolas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1.125rem</w:t>
                          </w:r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34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  <w:r w:rsidRPr="003852C6">
                            <w:rPr>
                              <w:rFonts w:ascii="Consolas" w:hAnsi="Consolas" w:cs="Consolas"/>
                              <w:color w:val="FFFFFF" w:themeColor="background1"/>
                              <w:sz w:val="18"/>
                              <w:szCs w:val="18"/>
                              <w:rPrChange w:id="35" w:author="User" w:date="2018-04-16T19:56:00Z">
                                <w:rPr>
                                  <w:rFonts w:ascii="Consolas" w:hAnsi="Consolas" w:cs="Consolas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#333333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ins w:id="22" w:author="User" w:date="2018-04-16T19:56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997C6E9" wp14:editId="6EB68633">
                  <wp:simplePos x="0" y="0"/>
                  <wp:positionH relativeFrom="column">
                    <wp:posOffset>597568</wp:posOffset>
                  </wp:positionH>
                  <wp:positionV relativeFrom="paragraph">
                    <wp:posOffset>-1420758</wp:posOffset>
                  </wp:positionV>
                  <wp:extent cx="1251284" cy="302508"/>
                  <wp:effectExtent l="0" t="0" r="25400" b="21590"/>
                  <wp:wrapNone/>
                  <wp:docPr id="4" name="矩形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251284" cy="3025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52C6" w:rsidRPr="003852C6" w:rsidRDefault="003852C6">
                              <w:pPr>
                                <w:jc w:val="center"/>
                                <w:rPr>
                                  <w:color w:val="FFFFFF" w:themeColor="background1"/>
                                  <w:rPrChange w:id="23" w:author="User" w:date="2018-04-16T19:56:00Z">
                                    <w:rPr/>
                                  </w:rPrChange>
                                </w:rPr>
                                <w:pPrChange w:id="24" w:author="User" w:date="2018-04-16T19:54:00Z">
                                  <w:pPr/>
                                </w:pPrChange>
                              </w:pPr>
                              <w:ins w:id="25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26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1.125rem/#333333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997C6E9" id="矩形 4" o:spid="_x0000_s1028" style="position:absolute;left:0;text-align:left;margin-left:47.05pt;margin-top:-111.85pt;width:98.55pt;height: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" fillcolor="#5b9bd5 [3204]" strokecolor="#1f4d78 [1604]" strokeweight="1pt">
                  <v:textbox>
                    <w:txbxContent>
                      <w:p w:rsidR="003852C6" w:rsidRPr="003852C6" w:rsidRDefault="003852C6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43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44" w:author="User" w:date="2018-04-16T19:54:00Z">
                            <w:pPr/>
                          </w:pPrChange>
                        </w:pPr>
                        <w:ins w:id="45" w:author="User" w:date="2018-04-16T19:56:00Z">
                          <w:r w:rsidRPr="003852C6">
                            <w:rPr>
                              <w:rFonts w:ascii="Consolas" w:hAnsi="Consolas" w:cs="Consolas"/>
                              <w:color w:val="FFFFFF" w:themeColor="background1"/>
                              <w:sz w:val="18"/>
                              <w:szCs w:val="18"/>
                              <w:rPrChange w:id="46" w:author="User" w:date="2018-04-16T19:56:00Z">
                                <w:rPr>
                                  <w:rFonts w:ascii="Consolas" w:hAnsi="Consolas" w:cs="Consolas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1.125rem</w:t>
                          </w:r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47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  <w:r w:rsidRPr="003852C6">
                            <w:rPr>
                              <w:rFonts w:ascii="Consolas" w:hAnsi="Consolas" w:cs="Consolas"/>
                              <w:color w:val="FFFFFF" w:themeColor="background1"/>
                              <w:sz w:val="18"/>
                              <w:szCs w:val="18"/>
                              <w:rPrChange w:id="48" w:author="User" w:date="2018-04-16T19:56:00Z">
                                <w:rPr>
                                  <w:rFonts w:ascii="Consolas" w:hAnsi="Consolas" w:cs="Consolas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#333333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</w:p>
    <w:p w:rsidR="003E7F82" w:rsidRDefault="00430F6D">
      <w:pPr>
        <w:rPr>
          <w:ins w:id="27" w:author="User" w:date="2018-04-16T20:06:00Z"/>
        </w:rPr>
      </w:pPr>
      <w:ins w:id="28" w:author="User" w:date="2018-04-16T20:15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31968" behindDoc="0" locked="0" layoutInCell="1" allowOverlap="1" wp14:anchorId="7CD93EB9" wp14:editId="3548287B">
                  <wp:simplePos x="0" y="0"/>
                  <wp:positionH relativeFrom="margin">
                    <wp:posOffset>603297</wp:posOffset>
                  </wp:positionH>
                  <wp:positionV relativeFrom="paragraph">
                    <wp:posOffset>6320130</wp:posOffset>
                  </wp:positionV>
                  <wp:extent cx="267798" cy="123754"/>
                  <wp:effectExtent l="38100" t="38100" r="18415" b="29210"/>
                  <wp:wrapNone/>
                  <wp:docPr id="44" name="直接箭头连接符 4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267798" cy="1237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4F0FDCD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4" o:spid="_x0000_s1026" type="#_x0000_t32" style="position:absolute;left:0;text-align:left;margin-left:47.5pt;margin-top:497.65pt;width:21.1pt;height:9.75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" strokecolor="#5b9bd5 [3204]" strokeweight=".5pt">
                  <v:stroke endarrow="block" joinstyle="miter"/>
                  <w10:wrap anchorx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29920" behindDoc="0" locked="0" layoutInCell="1" allowOverlap="1" wp14:anchorId="1F994A8C" wp14:editId="56CDB234">
                  <wp:simplePos x="0" y="0"/>
                  <wp:positionH relativeFrom="margin">
                    <wp:posOffset>3146401</wp:posOffset>
                  </wp:positionH>
                  <wp:positionV relativeFrom="paragraph">
                    <wp:posOffset>4783698</wp:posOffset>
                  </wp:positionV>
                  <wp:extent cx="116878" cy="110003"/>
                  <wp:effectExtent l="0" t="0" r="73660" b="61595"/>
                  <wp:wrapNone/>
                  <wp:docPr id="43" name="直接箭头连接符 4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16878" cy="1100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CE99B9C" id="直接箭头连接符 43" o:spid="_x0000_s1026" type="#_x0000_t32" style="position:absolute;left:0;text-align:left;margin-left:247.75pt;margin-top:376.65pt;width:9.2pt;height:8.6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" strokecolor="#5b9bd5 [3204]" strokeweight=".5pt">
                  <v:stroke endarrow="block" joinstyle="miter"/>
                  <w10:wrap anchorx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27872" behindDoc="0" locked="0" layoutInCell="1" allowOverlap="1" wp14:anchorId="2C3A4A76" wp14:editId="534754FA">
                  <wp:simplePos x="0" y="0"/>
                  <wp:positionH relativeFrom="margin">
                    <wp:posOffset>1256441</wp:posOffset>
                  </wp:positionH>
                  <wp:positionV relativeFrom="paragraph">
                    <wp:posOffset>4780089</wp:posOffset>
                  </wp:positionV>
                  <wp:extent cx="116878" cy="110003"/>
                  <wp:effectExtent l="0" t="0" r="73660" b="61595"/>
                  <wp:wrapNone/>
                  <wp:docPr id="42" name="直接箭头连接符 4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16878" cy="1100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4E78CFE" id="直接箭头连接符 42" o:spid="_x0000_s1026" type="#_x0000_t32" style="position:absolute;left:0;text-align:left;margin-left:98.95pt;margin-top:376.4pt;width:9.2pt;height:8.6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" strokecolor="#5b9bd5 [3204]" strokeweight=".5pt">
                  <v:stroke endarrow="block" joinstyle="miter"/>
                  <w10:wrap anchorx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25824" behindDoc="0" locked="0" layoutInCell="1" allowOverlap="1" wp14:anchorId="7293D8ED" wp14:editId="2CF601B2">
                  <wp:simplePos x="0" y="0"/>
                  <wp:positionH relativeFrom="margin">
                    <wp:align>left</wp:align>
                  </wp:positionH>
                  <wp:positionV relativeFrom="paragraph">
                    <wp:posOffset>4847781</wp:posOffset>
                  </wp:positionV>
                  <wp:extent cx="220006" cy="130629"/>
                  <wp:effectExtent l="0" t="0" r="66040" b="60325"/>
                  <wp:wrapNone/>
                  <wp:docPr id="41" name="直接箭头连接符 4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20006" cy="1306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66B94A73" id="直接箭头连接符 41" o:spid="_x0000_s1026" type="#_x0000_t32" style="position:absolute;left:0;text-align:left;margin-left:0;margin-top:381.7pt;width:17.3pt;height:10.3pt;z-index:2517258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" strokecolor="#5b9bd5 [3204]" strokeweight=".5pt">
                  <v:stroke endarrow="block" joinstyle="miter"/>
                  <w10:wrap anchorx="margin"/>
                </v:shape>
              </w:pict>
            </mc:Fallback>
          </mc:AlternateContent>
        </w:r>
      </w:ins>
      <w:ins w:id="29" w:author="User" w:date="2018-04-16T20:14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23776" behindDoc="0" locked="0" layoutInCell="1" allowOverlap="1" wp14:anchorId="74ABDE68" wp14:editId="00802655">
                  <wp:simplePos x="0" y="0"/>
                  <wp:positionH relativeFrom="column">
                    <wp:posOffset>987979</wp:posOffset>
                  </wp:positionH>
                  <wp:positionV relativeFrom="paragraph">
                    <wp:posOffset>3276347</wp:posOffset>
                  </wp:positionV>
                  <wp:extent cx="220006" cy="130629"/>
                  <wp:effectExtent l="0" t="0" r="66040" b="60325"/>
                  <wp:wrapNone/>
                  <wp:docPr id="40" name="直接箭头连接符 4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20006" cy="1306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127D2B1D" id="直接箭头连接符 40" o:spid="_x0000_s1026" type="#_x0000_t32" style="position:absolute;left:0;text-align:left;margin-left:77.8pt;margin-top:258pt;width:17.3pt;height:10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" strokecolor="#5b9bd5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21728" behindDoc="0" locked="0" layoutInCell="1" allowOverlap="1" wp14:anchorId="4F4B49BE" wp14:editId="1658E714">
                  <wp:simplePos x="0" y="0"/>
                  <wp:positionH relativeFrom="column">
                    <wp:posOffset>2493750</wp:posOffset>
                  </wp:positionH>
                  <wp:positionV relativeFrom="paragraph">
                    <wp:posOffset>185310</wp:posOffset>
                  </wp:positionV>
                  <wp:extent cx="220006" cy="130629"/>
                  <wp:effectExtent l="0" t="0" r="66040" b="60325"/>
                  <wp:wrapNone/>
                  <wp:docPr id="39" name="直接箭头连接符 3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20006" cy="1306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3A414D73" id="直接箭头连接符 39" o:spid="_x0000_s1026" type="#_x0000_t32" style="position:absolute;left:0;text-align:left;margin-left:196.35pt;margin-top:14.6pt;width:17.3pt;height:10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" strokecolor="#5b9bd5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19680" behindDoc="0" locked="0" layoutInCell="1" allowOverlap="1" wp14:anchorId="6BA59C2A" wp14:editId="4B64F669">
                  <wp:simplePos x="0" y="0"/>
                  <wp:positionH relativeFrom="column">
                    <wp:posOffset>960808</wp:posOffset>
                  </wp:positionH>
                  <wp:positionV relativeFrom="paragraph">
                    <wp:posOffset>139337</wp:posOffset>
                  </wp:positionV>
                  <wp:extent cx="220006" cy="130629"/>
                  <wp:effectExtent l="0" t="0" r="66040" b="60325"/>
                  <wp:wrapNone/>
                  <wp:docPr id="38" name="直接箭头连接符 3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20006" cy="1306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4BE5C700" id="直接箭头连接符 38" o:spid="_x0000_s1026" type="#_x0000_t32" style="position:absolute;left:0;text-align:left;margin-left:75.65pt;margin-top:10.95pt;width:17.3pt;height:10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" strokecolor="#5b9bd5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17632" behindDoc="0" locked="0" layoutInCell="1" allowOverlap="1" wp14:anchorId="7B4DFD6C" wp14:editId="7A000BEC">
                  <wp:simplePos x="0" y="0"/>
                  <wp:positionH relativeFrom="column">
                    <wp:posOffset>1985085</wp:posOffset>
                  </wp:positionH>
                  <wp:positionV relativeFrom="paragraph">
                    <wp:posOffset>6320131</wp:posOffset>
                  </wp:positionV>
                  <wp:extent cx="165129" cy="144379"/>
                  <wp:effectExtent l="0" t="38100" r="63500" b="27305"/>
                  <wp:wrapNone/>
                  <wp:docPr id="33" name="直接箭头连接符 3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165129" cy="1443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AF7DE5B" id="直接箭头连接符 33" o:spid="_x0000_s1026" type="#_x0000_t32" style="position:absolute;left:0;text-align:left;margin-left:156.3pt;margin-top:497.65pt;width:13pt;height:11.3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" strokecolor="#5b9bd5 [3204]" strokeweight=".5pt">
                  <v:stroke endarrow="block" joinstyle="miter"/>
                </v:shape>
              </w:pict>
            </mc:Fallback>
          </mc:AlternateContent>
        </w:r>
      </w:ins>
      <w:ins w:id="30" w:author="User" w:date="2018-04-16T20:00:00Z">
        <w:r w:rsidR="003852C6">
          <w:rPr>
            <w:noProof/>
          </w:rPr>
          <mc:AlternateContent>
            <mc:Choice Requires="wps">
              <w:drawing>
                <wp:anchor distT="0" distB="0" distL="114300" distR="114300" simplePos="0" relativeHeight="251681792" behindDoc="0" locked="0" layoutInCell="1" allowOverlap="1" wp14:anchorId="6ED647F4" wp14:editId="2D935926">
                  <wp:simplePos x="0" y="0"/>
                  <wp:positionH relativeFrom="column">
                    <wp:posOffset>-217031</wp:posOffset>
                  </wp:positionH>
                  <wp:positionV relativeFrom="paragraph">
                    <wp:posOffset>6450354</wp:posOffset>
                  </wp:positionV>
                  <wp:extent cx="1251284" cy="302508"/>
                  <wp:effectExtent l="0" t="0" r="25400" b="21590"/>
                  <wp:wrapNone/>
                  <wp:docPr id="13" name="矩形 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251284" cy="3025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52C6" w:rsidRPr="003852C6" w:rsidRDefault="003852C6">
                              <w:pPr>
                                <w:jc w:val="center"/>
                                <w:rPr>
                                  <w:color w:val="FFFFFF" w:themeColor="background1"/>
                                  <w:rPrChange w:id="31" w:author="User" w:date="2018-04-16T19:56:00Z">
                                    <w:rPr/>
                                  </w:rPrChange>
                                </w:rPr>
                                <w:pPrChange w:id="32" w:author="User" w:date="2018-04-16T19:54:00Z">
                                  <w:pPr/>
                                </w:pPrChange>
                              </w:pPr>
                              <w:ins w:id="33" w:author="User" w:date="2018-04-16T20:00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0.625rem</w:t>
                                </w:r>
                              </w:ins>
                              <w:ins w:id="34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35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36" w:author="User" w:date="2018-04-16T20:03:00Z">
                                <w:r w:rsidRPr="003852C6"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#3CB963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ED647F4" id="矩形 13" o:spid="_x0000_s1029" style="position:absolute;left:0;text-align:left;margin-left:-17.1pt;margin-top:507.9pt;width:98.55pt;height:23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" fillcolor="#5b9bd5 [3204]" strokecolor="#1f4d78 [1604]" strokeweight="1pt">
                  <v:textbox>
                    <w:txbxContent>
                      <w:p w:rsidR="003852C6" w:rsidRPr="003852C6" w:rsidRDefault="003852C6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59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60" w:author="User" w:date="2018-04-16T19:54:00Z">
                            <w:pPr/>
                          </w:pPrChange>
                        </w:pPr>
                        <w:ins w:id="61" w:author="User" w:date="2018-04-16T20:00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0.625rem</w:t>
                          </w:r>
                        </w:ins>
                        <w:ins w:id="62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63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64" w:author="User" w:date="2018-04-16T20:03:00Z">
                          <w:r w:rsidRPr="003852C6"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#3CB963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  <w:r w:rsidR="003852C6">
          <w:rPr>
            <w:noProof/>
          </w:rPr>
          <mc:AlternateContent>
            <mc:Choice Requires="wps">
              <w:drawing>
                <wp:anchor distT="0" distB="0" distL="114300" distR="114300" simplePos="0" relativeHeight="251679744" behindDoc="0" locked="0" layoutInCell="1" allowOverlap="1" wp14:anchorId="08CFC3E0" wp14:editId="259A1D47">
                  <wp:simplePos x="0" y="0"/>
                  <wp:positionH relativeFrom="column">
                    <wp:posOffset>1330841</wp:posOffset>
                  </wp:positionH>
                  <wp:positionV relativeFrom="paragraph">
                    <wp:posOffset>6446057</wp:posOffset>
                  </wp:positionV>
                  <wp:extent cx="1251284" cy="302508"/>
                  <wp:effectExtent l="0" t="0" r="25400" b="21590"/>
                  <wp:wrapNone/>
                  <wp:docPr id="12" name="矩形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251284" cy="3025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52C6" w:rsidRPr="003852C6" w:rsidRDefault="003852C6">
                              <w:pPr>
                                <w:jc w:val="center"/>
                                <w:rPr>
                                  <w:color w:val="FFFFFF" w:themeColor="background1"/>
                                  <w:rPrChange w:id="37" w:author="User" w:date="2018-04-16T19:56:00Z">
                                    <w:rPr/>
                                  </w:rPrChange>
                                </w:rPr>
                                <w:pPrChange w:id="38" w:author="User" w:date="2018-04-16T19:54:00Z">
                                  <w:pPr/>
                                </w:pPrChange>
                              </w:pPr>
                              <w:ins w:id="39" w:author="User" w:date="2018-04-16T20:00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0.625rem</w:t>
                                </w:r>
                              </w:ins>
                              <w:ins w:id="40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41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42" w:author="User" w:date="2018-04-16T20:00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#999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8CFC3E0" id="矩形 12" o:spid="_x0000_s1030" style="position:absolute;left:0;text-align:left;margin-left:104.8pt;margin-top:507.55pt;width:98.55pt;height:23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" fillcolor="#5b9bd5 [3204]" strokecolor="#1f4d78 [1604]" strokeweight="1pt">
                  <v:textbox>
                    <w:txbxContent>
                      <w:p w:rsidR="003852C6" w:rsidRPr="003852C6" w:rsidRDefault="003852C6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71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72" w:author="User" w:date="2018-04-16T19:54:00Z">
                            <w:pPr/>
                          </w:pPrChange>
                        </w:pPr>
                        <w:ins w:id="73" w:author="User" w:date="2018-04-16T20:00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0.625rem</w:t>
                          </w:r>
                        </w:ins>
                        <w:ins w:id="74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75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76" w:author="User" w:date="2018-04-16T20:00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#999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ins w:id="43" w:author="User" w:date="2018-04-16T19:59:00Z">
        <w:r w:rsidR="003852C6">
          <w:rPr>
            <w:noProof/>
          </w:rPr>
          <mc:AlternateContent>
            <mc:Choice Requires="wps">
              <w:drawing>
                <wp:anchor distT="0" distB="0" distL="114300" distR="114300" simplePos="0" relativeHeight="251677696" behindDoc="0" locked="0" layoutInCell="1" allowOverlap="1" wp14:anchorId="2461E969" wp14:editId="5B4438F6">
                  <wp:simplePos x="0" y="0"/>
                  <wp:positionH relativeFrom="column">
                    <wp:posOffset>2953729</wp:posOffset>
                  </wp:positionH>
                  <wp:positionV relativeFrom="paragraph">
                    <wp:posOffset>4482599</wp:posOffset>
                  </wp:positionV>
                  <wp:extent cx="1251284" cy="302508"/>
                  <wp:effectExtent l="0" t="0" r="25400" b="21590"/>
                  <wp:wrapNone/>
                  <wp:docPr id="11" name="矩形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251284" cy="3025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52C6" w:rsidRPr="003852C6" w:rsidRDefault="003852C6">
                              <w:pPr>
                                <w:jc w:val="center"/>
                                <w:rPr>
                                  <w:color w:val="FFFFFF" w:themeColor="background1"/>
                                  <w:rPrChange w:id="44" w:author="User" w:date="2018-04-16T19:56:00Z">
                                    <w:rPr/>
                                  </w:rPrChange>
                                </w:rPr>
                                <w:pPrChange w:id="45" w:author="User" w:date="2018-04-16T19:54:00Z">
                                  <w:pPr/>
                                </w:pPrChange>
                              </w:pPr>
                              <w:ins w:id="46" w:author="User" w:date="2018-04-16T19:59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0.875rem</w:t>
                                </w:r>
                              </w:ins>
                              <w:ins w:id="47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48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49" w:author="User" w:date="2018-04-16T19:59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#2EB257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461E969" id="矩形 11" o:spid="_x0000_s1031" style="position:absolute;left:0;text-align:left;margin-left:232.6pt;margin-top:352.95pt;width:98.55pt;height:2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" fillcolor="#5b9bd5 [3204]" strokecolor="#1f4d78 [1604]" strokeweight="1pt">
                  <v:textbox>
                    <w:txbxContent>
                      <w:p w:rsidR="003852C6" w:rsidRPr="003852C6" w:rsidRDefault="003852C6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84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85" w:author="User" w:date="2018-04-16T19:54:00Z">
                            <w:pPr/>
                          </w:pPrChange>
                        </w:pPr>
                        <w:ins w:id="86" w:author="User" w:date="2018-04-16T19:59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0.875rem</w:t>
                          </w:r>
                        </w:ins>
                        <w:ins w:id="87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88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89" w:author="User" w:date="2018-04-16T19:59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#2EB257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  <w:r w:rsidR="003852C6">
          <w:rPr>
            <w:noProof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634A0AB5" wp14:editId="2A89BDB0">
                  <wp:simplePos x="0" y="0"/>
                  <wp:positionH relativeFrom="column">
                    <wp:posOffset>960626</wp:posOffset>
                  </wp:positionH>
                  <wp:positionV relativeFrom="paragraph">
                    <wp:posOffset>4492453</wp:posOffset>
                  </wp:positionV>
                  <wp:extent cx="1251284" cy="302508"/>
                  <wp:effectExtent l="0" t="0" r="25400" b="21590"/>
                  <wp:wrapNone/>
                  <wp:docPr id="10" name="矩形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251284" cy="3025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52C6" w:rsidRPr="003852C6" w:rsidRDefault="003852C6">
                              <w:pPr>
                                <w:jc w:val="center"/>
                                <w:rPr>
                                  <w:color w:val="FFFFFF" w:themeColor="background1"/>
                                  <w:rPrChange w:id="50" w:author="User" w:date="2018-04-16T19:56:00Z">
                                    <w:rPr/>
                                  </w:rPrChange>
                                </w:rPr>
                                <w:pPrChange w:id="51" w:author="User" w:date="2018-04-16T19:54:00Z">
                                  <w:pPr/>
                                </w:pPrChange>
                              </w:pPr>
                              <w:ins w:id="52" w:author="User" w:date="2018-04-16T19:59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0.875rem</w:t>
                                </w:r>
                              </w:ins>
                              <w:ins w:id="53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54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55" w:author="User" w:date="2018-04-16T19:58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</w:t>
                                </w:r>
                              </w:ins>
                              <w:ins w:id="56" w:author="User" w:date="2018-04-16T19:59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ff0000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34A0AB5" id="矩形 10" o:spid="_x0000_s1032" style="position:absolute;left:0;text-align:left;margin-left:75.65pt;margin-top:353.75pt;width:98.55pt;height:2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" fillcolor="#5b9bd5 [3204]" strokecolor="#1f4d78 [1604]" strokeweight="1pt">
                  <v:textbox>
                    <w:txbxContent>
                      <w:p w:rsidR="003852C6" w:rsidRPr="003852C6" w:rsidRDefault="003852C6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97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98" w:author="User" w:date="2018-04-16T19:54:00Z">
                            <w:pPr/>
                          </w:pPrChange>
                        </w:pPr>
                        <w:ins w:id="99" w:author="User" w:date="2018-04-16T19:59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0.875rem</w:t>
                          </w:r>
                        </w:ins>
                        <w:ins w:id="100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101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102" w:author="User" w:date="2018-04-16T19:58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</w:t>
                          </w:r>
                        </w:ins>
                        <w:ins w:id="103" w:author="User" w:date="2018-04-16T19:59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ff0000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ins w:id="57" w:author="User" w:date="2018-04-16T19:58:00Z">
        <w:r w:rsidR="003852C6">
          <w:rPr>
            <w:noProof/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013ECD0D" wp14:editId="614D2378">
                  <wp:simplePos x="0" y="0"/>
                  <wp:positionH relativeFrom="column">
                    <wp:posOffset>-380647</wp:posOffset>
                  </wp:positionH>
                  <wp:positionV relativeFrom="paragraph">
                    <wp:posOffset>4515900</wp:posOffset>
                  </wp:positionV>
                  <wp:extent cx="1251284" cy="302508"/>
                  <wp:effectExtent l="0" t="0" r="25400" b="21590"/>
                  <wp:wrapNone/>
                  <wp:docPr id="9" name="矩形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251284" cy="3025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52C6" w:rsidRPr="003852C6" w:rsidRDefault="003852C6">
                              <w:pPr>
                                <w:jc w:val="center"/>
                                <w:rPr>
                                  <w:color w:val="FFFFFF" w:themeColor="background1"/>
                                  <w:rPrChange w:id="58" w:author="User" w:date="2018-04-16T19:56:00Z">
                                    <w:rPr/>
                                  </w:rPrChange>
                                </w:rPr>
                                <w:pPrChange w:id="59" w:author="User" w:date="2018-04-16T19:54:00Z">
                                  <w:pPr/>
                                </w:pPrChange>
                              </w:pPr>
                              <w:ins w:id="60" w:author="User" w:date="2018-04-16T19:58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1.1875rem</w:t>
                                </w:r>
                              </w:ins>
                              <w:ins w:id="61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62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63" w:author="User" w:date="2018-04-16T19:58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#3333335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13ECD0D" id="矩形 9" o:spid="_x0000_s1033" style="position:absolute;left:0;text-align:left;margin-left:-29.95pt;margin-top:355.6pt;width:98.55pt;height:2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" fillcolor="#5b9bd5 [3204]" strokecolor="#1f4d78 [1604]" strokeweight="1pt">
                  <v:textbox>
                    <w:txbxContent>
                      <w:p w:rsidR="003852C6" w:rsidRPr="003852C6" w:rsidRDefault="003852C6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111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112" w:author="User" w:date="2018-04-16T19:54:00Z">
                            <w:pPr/>
                          </w:pPrChange>
                        </w:pPr>
                        <w:ins w:id="113" w:author="User" w:date="2018-04-16T19:58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1.1875rem</w:t>
                          </w:r>
                        </w:ins>
                        <w:ins w:id="114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115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116" w:author="User" w:date="2018-04-16T19:58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#3333335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ins w:id="64" w:author="User" w:date="2018-04-16T19:57:00Z">
        <w:r w:rsidR="003852C6">
          <w:rPr>
            <w:noProof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675691D4" wp14:editId="7F255225">
                  <wp:simplePos x="0" y="0"/>
                  <wp:positionH relativeFrom="column">
                    <wp:posOffset>183448</wp:posOffset>
                  </wp:positionH>
                  <wp:positionV relativeFrom="paragraph">
                    <wp:posOffset>2972616</wp:posOffset>
                  </wp:positionV>
                  <wp:extent cx="1251284" cy="302508"/>
                  <wp:effectExtent l="0" t="0" r="25400" b="21590"/>
                  <wp:wrapNone/>
                  <wp:docPr id="8" name="矩形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251284" cy="3025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52C6" w:rsidRPr="003852C6" w:rsidRDefault="003852C6">
                              <w:pPr>
                                <w:jc w:val="center"/>
                                <w:rPr>
                                  <w:color w:val="FFFFFF" w:themeColor="background1"/>
                                  <w:rPrChange w:id="65" w:author="User" w:date="2018-04-16T19:56:00Z">
                                    <w:rPr/>
                                  </w:rPrChange>
                                </w:rPr>
                                <w:pPrChange w:id="66" w:author="User" w:date="2018-04-16T19:54:00Z">
                                  <w:pPr/>
                                </w:pPrChange>
                              </w:pPr>
                              <w:ins w:id="67" w:author="User" w:date="2018-04-16T19:58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0.75rem</w:t>
                                </w:r>
                              </w:ins>
                              <w:ins w:id="68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69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70" w:author="User" w:date="2018-04-16T19:58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#555555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75691D4" id="矩形 8" o:spid="_x0000_s1034" style="position:absolute;left:0;text-align:left;margin-left:14.45pt;margin-top:234.05pt;width:98.55pt;height:23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" fillcolor="#5b9bd5 [3204]" strokecolor="#1f4d78 [1604]" strokeweight="1pt">
                  <v:textbox>
                    <w:txbxContent>
                      <w:p w:rsidR="003852C6" w:rsidRPr="003852C6" w:rsidRDefault="003852C6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124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125" w:author="User" w:date="2018-04-16T19:54:00Z">
                            <w:pPr/>
                          </w:pPrChange>
                        </w:pPr>
                        <w:ins w:id="126" w:author="User" w:date="2018-04-16T19:58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0.75rem</w:t>
                          </w:r>
                        </w:ins>
                        <w:ins w:id="127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128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129" w:author="User" w:date="2018-04-16T19:58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#555555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r w:rsidR="0035746F">
        <w:rPr>
          <w:noProof/>
        </w:rPr>
        <w:drawing>
          <wp:inline distT="0" distB="0" distL="0" distR="0" wp14:anchorId="55CD575E" wp14:editId="419D89CA">
            <wp:extent cx="3638095" cy="6361905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6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8B" w:rsidRDefault="009A048B">
      <w:pPr>
        <w:rPr>
          <w:ins w:id="71" w:author="User" w:date="2018-04-16T20:06:00Z"/>
        </w:rPr>
      </w:pPr>
    </w:p>
    <w:p w:rsidR="009A048B" w:rsidRDefault="009A048B">
      <w:pPr>
        <w:rPr>
          <w:ins w:id="72" w:author="User" w:date="2018-04-16T20:06:00Z"/>
        </w:rPr>
      </w:pPr>
    </w:p>
    <w:p w:rsidR="009A048B" w:rsidRDefault="009A048B">
      <w:pPr>
        <w:rPr>
          <w:ins w:id="73" w:author="User" w:date="2018-04-16T20:06:00Z"/>
        </w:rPr>
      </w:pPr>
    </w:p>
    <w:p w:rsidR="009A048B" w:rsidRDefault="009A048B">
      <w:pPr>
        <w:rPr>
          <w:ins w:id="74" w:author="User" w:date="2018-04-16T20:06:00Z"/>
        </w:rPr>
      </w:pPr>
    </w:p>
    <w:p w:rsidR="009A048B" w:rsidRDefault="009A048B">
      <w:pPr>
        <w:rPr>
          <w:ins w:id="75" w:author="User" w:date="2018-04-16T20:06:00Z"/>
        </w:rPr>
      </w:pPr>
    </w:p>
    <w:p w:rsidR="00430F6D" w:rsidRDefault="00430F6D">
      <w:pPr>
        <w:rPr>
          <w:ins w:id="76" w:author="User" w:date="2018-04-16T20:07:00Z"/>
        </w:rPr>
      </w:pPr>
      <w:ins w:id="77" w:author="User" w:date="2018-04-16T20:14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18656" behindDoc="0" locked="0" layoutInCell="1" allowOverlap="1" wp14:anchorId="6B495D94" wp14:editId="7897E116">
                  <wp:simplePos x="0" y="0"/>
                  <wp:positionH relativeFrom="margin">
                    <wp:posOffset>3057740</wp:posOffset>
                  </wp:positionH>
                  <wp:positionV relativeFrom="paragraph">
                    <wp:posOffset>1136010</wp:posOffset>
                  </wp:positionV>
                  <wp:extent cx="1698114" cy="143801"/>
                  <wp:effectExtent l="0" t="57150" r="16510" b="27940"/>
                  <wp:wrapNone/>
                  <wp:docPr id="34" name="直接箭头连接符 3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1698114" cy="1438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273B69E" id="直接箭头连接符 34" o:spid="_x0000_s1026" type="#_x0000_t32" style="position:absolute;left:0;text-align:left;margin-left:240.75pt;margin-top:89.45pt;width:133.7pt;height:11.3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" strokecolor="#5b9bd5 [3204]" strokeweight=".5pt">
                  <v:stroke endarrow="block" joinstyle="miter"/>
                  <w10:wrap anchorx="margin"/>
                </v:shape>
              </w:pict>
            </mc:Fallback>
          </mc:AlternateContent>
        </w:r>
      </w:ins>
    </w:p>
    <w:p w:rsidR="00430F6D" w:rsidRDefault="00430F6D">
      <w:pPr>
        <w:rPr>
          <w:ins w:id="78" w:author="User" w:date="2018-04-16T20:07:00Z"/>
        </w:rPr>
      </w:pPr>
    </w:p>
    <w:p w:rsidR="00430F6D" w:rsidRDefault="00430F6D">
      <w:pPr>
        <w:rPr>
          <w:ins w:id="79" w:author="User" w:date="2018-04-16T20:07:00Z"/>
        </w:rPr>
      </w:pPr>
    </w:p>
    <w:p w:rsidR="00430F6D" w:rsidRDefault="00430F6D">
      <w:pPr>
        <w:rPr>
          <w:ins w:id="80" w:author="User" w:date="2018-04-16T20:07:00Z"/>
        </w:rPr>
      </w:pPr>
      <w:ins w:id="81" w:author="User" w:date="2018-04-16T20:07:00Z">
        <w:r>
          <w:rPr>
            <w:rFonts w:hint="eastAsia"/>
          </w:rPr>
          <w:t>分</w:t>
        </w:r>
        <w:r>
          <w:t>类</w:t>
        </w:r>
      </w:ins>
    </w:p>
    <w:p w:rsidR="00430F6D" w:rsidRDefault="007D7E91">
      <w:pPr>
        <w:rPr>
          <w:ins w:id="82" w:author="User" w:date="2018-04-16T20:15:00Z"/>
        </w:rPr>
      </w:pPr>
      <w:ins w:id="83" w:author="User" w:date="2018-04-16T20:13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09440" behindDoc="0" locked="0" layoutInCell="1" allowOverlap="1" wp14:anchorId="01EABB7A" wp14:editId="2526F450">
                  <wp:simplePos x="0" y="0"/>
                  <wp:positionH relativeFrom="column">
                    <wp:posOffset>3085240</wp:posOffset>
                  </wp:positionH>
                  <wp:positionV relativeFrom="paragraph">
                    <wp:posOffset>2158122</wp:posOffset>
                  </wp:positionV>
                  <wp:extent cx="178492" cy="45719"/>
                  <wp:effectExtent l="38100" t="38100" r="12065" b="69215"/>
                  <wp:wrapNone/>
                  <wp:docPr id="29" name="直接箭头连接符 2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78492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169434C" id="直接箭头连接符 29" o:spid="_x0000_s1026" type="#_x0000_t32" style="position:absolute;left:0;text-align:left;margin-left:242.95pt;margin-top:169.95pt;width:14.05pt;height:3.6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" strokecolor="#5b9bd5 [3204]" strokeweight=".5pt">
                  <v:stroke endarrow="block" joinstyle="miter"/>
                </v:shape>
              </w:pict>
            </mc:Fallback>
          </mc:AlternateContent>
        </w:r>
        <w:r w:rsidR="00430F6D">
          <w:rPr>
            <w:noProof/>
          </w:rPr>
          <mc:AlternateContent>
            <mc:Choice Requires="wps">
              <w:drawing>
                <wp:anchor distT="0" distB="0" distL="114300" distR="114300" simplePos="0" relativeHeight="251715584" behindDoc="0" locked="0" layoutInCell="1" allowOverlap="1" wp14:anchorId="6277755B" wp14:editId="1BDE222A">
                  <wp:simplePos x="0" y="0"/>
                  <wp:positionH relativeFrom="margin">
                    <wp:posOffset>2404597</wp:posOffset>
                  </wp:positionH>
                  <wp:positionV relativeFrom="paragraph">
                    <wp:posOffset>2488130</wp:posOffset>
                  </wp:positionV>
                  <wp:extent cx="1698114" cy="143801"/>
                  <wp:effectExtent l="0" t="57150" r="16510" b="27940"/>
                  <wp:wrapNone/>
                  <wp:docPr id="32" name="直接箭头连接符 3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1698114" cy="1438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C91A067" id="直接箭头连接符 32" o:spid="_x0000_s1026" type="#_x0000_t32" style="position:absolute;left:0;text-align:left;margin-left:189.35pt;margin-top:195.9pt;width:133.7pt;height:11.3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" strokecolor="#5b9bd5 [3204]" strokeweight=".5pt">
                  <v:stroke endarrow="block" joinstyle="miter"/>
                  <w10:wrap anchorx="margin"/>
                </v:shape>
              </w:pict>
            </mc:Fallback>
          </mc:AlternateContent>
        </w:r>
        <w:r w:rsidR="00430F6D">
          <w:rPr>
            <w:noProof/>
          </w:rPr>
          <mc:AlternateContent>
            <mc:Choice Requires="wps">
              <w:drawing>
                <wp:anchor distT="0" distB="0" distL="114300" distR="114300" simplePos="0" relativeHeight="251713536" behindDoc="0" locked="0" layoutInCell="1" allowOverlap="1" wp14:anchorId="33D173A2" wp14:editId="054DE78B">
                  <wp:simplePos x="0" y="0"/>
                  <wp:positionH relativeFrom="margin">
                    <wp:posOffset>1813331</wp:posOffset>
                  </wp:positionH>
                  <wp:positionV relativeFrom="paragraph">
                    <wp:posOffset>2426254</wp:posOffset>
                  </wp:positionV>
                  <wp:extent cx="632517" cy="281844"/>
                  <wp:effectExtent l="38100" t="38100" r="15240" b="23495"/>
                  <wp:wrapNone/>
                  <wp:docPr id="31" name="直接箭头连接符 3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632517" cy="2818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A4956CA" id="直接箭头连接符 31" o:spid="_x0000_s1026" type="#_x0000_t32" style="position:absolute;left:0;text-align:left;margin-left:142.8pt;margin-top:191.05pt;width:49.8pt;height:22.2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" strokecolor="#5b9bd5 [3204]" strokeweight=".5pt">
                  <v:stroke endarrow="block" joinstyle="miter"/>
                  <w10:wrap anchorx="margin"/>
                </v:shape>
              </w:pict>
            </mc:Fallback>
          </mc:AlternateContent>
        </w:r>
        <w:r w:rsidR="00430F6D">
          <w:rPr>
            <w:noProof/>
          </w:rPr>
          <mc:AlternateContent>
            <mc:Choice Requires="wps">
              <w:drawing>
                <wp:anchor distT="0" distB="0" distL="114300" distR="114300" simplePos="0" relativeHeight="251711488" behindDoc="0" locked="0" layoutInCell="1" allowOverlap="1" wp14:anchorId="18B8833C" wp14:editId="798F5010">
                  <wp:simplePos x="0" y="0"/>
                  <wp:positionH relativeFrom="column">
                    <wp:posOffset>1620615</wp:posOffset>
                  </wp:positionH>
                  <wp:positionV relativeFrom="paragraph">
                    <wp:posOffset>2515631</wp:posOffset>
                  </wp:positionV>
                  <wp:extent cx="330220" cy="116878"/>
                  <wp:effectExtent l="0" t="38100" r="50800" b="35560"/>
                  <wp:wrapNone/>
                  <wp:docPr id="30" name="直接箭头连接符 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330220" cy="1168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9D08463" id="直接箭头连接符 30" o:spid="_x0000_s1026" type="#_x0000_t32" style="position:absolute;left:0;text-align:left;margin-left:127.6pt;margin-top:198.1pt;width:26pt;height:9.2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" strokecolor="#5b9bd5 [3204]" strokeweight=".5pt">
                  <v:stroke endarrow="block" joinstyle="miter"/>
                </v:shape>
              </w:pict>
            </mc:Fallback>
          </mc:AlternateContent>
        </w:r>
        <w:r w:rsidR="00430F6D">
          <w:rPr>
            <w:noProof/>
          </w:rPr>
          <mc:AlternateContent>
            <mc:Choice Requires="wps">
              <w:drawing>
                <wp:anchor distT="0" distB="0" distL="114300" distR="114300" simplePos="0" relativeHeight="251707392" behindDoc="0" locked="0" layoutInCell="1" allowOverlap="1" wp14:anchorId="09FF69A8" wp14:editId="2684FE9E">
                  <wp:simplePos x="0" y="0"/>
                  <wp:positionH relativeFrom="column">
                    <wp:posOffset>2335521</wp:posOffset>
                  </wp:positionH>
                  <wp:positionV relativeFrom="paragraph">
                    <wp:posOffset>1837848</wp:posOffset>
                  </wp:positionV>
                  <wp:extent cx="460637" cy="89921"/>
                  <wp:effectExtent l="38100" t="0" r="15875" b="81915"/>
                  <wp:wrapNone/>
                  <wp:docPr id="28" name="直接箭头连接符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460637" cy="899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4674E35" id="直接箭头连接符 28" o:spid="_x0000_s1026" type="#_x0000_t32" style="position:absolute;left:0;text-align:left;margin-left:183.9pt;margin-top:144.7pt;width:36.25pt;height:7.1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" strokecolor="#5b9bd5 [3204]" strokeweight=".5pt">
                  <v:stroke endarrow="block" joinstyle="miter"/>
                </v:shape>
              </w:pict>
            </mc:Fallback>
          </mc:AlternateContent>
        </w:r>
        <w:r w:rsidR="00430F6D">
          <w:rPr>
            <w:noProof/>
          </w:rPr>
          <mc:AlternateContent>
            <mc:Choice Requires="wps">
              <w:drawing>
                <wp:anchor distT="0" distB="0" distL="114300" distR="114300" simplePos="0" relativeHeight="251705344" behindDoc="0" locked="0" layoutInCell="1" allowOverlap="1" wp14:anchorId="5728A9CC" wp14:editId="4E06CC01">
                  <wp:simplePos x="0" y="0"/>
                  <wp:positionH relativeFrom="column">
                    <wp:posOffset>1222065</wp:posOffset>
                  </wp:positionH>
                  <wp:positionV relativeFrom="paragraph">
                    <wp:posOffset>1552560</wp:posOffset>
                  </wp:positionV>
                  <wp:extent cx="460637" cy="89921"/>
                  <wp:effectExtent l="38100" t="0" r="15875" b="81915"/>
                  <wp:wrapNone/>
                  <wp:docPr id="27" name="直接箭头连接符 2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460637" cy="899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3A5531A" id="直接箭头连接符 27" o:spid="_x0000_s1026" type="#_x0000_t32" style="position:absolute;left:0;text-align:left;margin-left:96.25pt;margin-top:122.25pt;width:36.25pt;height:7.1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" strokecolor="#5b9bd5 [3204]" strokeweight=".5pt">
                  <v:stroke endarrow="block" joinstyle="miter"/>
                </v:shape>
              </w:pict>
            </mc:Fallback>
          </mc:AlternateContent>
        </w:r>
      </w:ins>
      <w:ins w:id="84" w:author="User" w:date="2018-04-16T20:12:00Z">
        <w:r w:rsidR="00430F6D">
          <w:rPr>
            <w:noProof/>
          </w:rPr>
          <mc:AlternateContent>
            <mc:Choice Requires="wps">
              <w:drawing>
                <wp:anchor distT="0" distB="0" distL="114300" distR="114300" simplePos="0" relativeHeight="251703296" behindDoc="0" locked="0" layoutInCell="1" allowOverlap="1" wp14:anchorId="75CD147B" wp14:editId="5797B5E2">
                  <wp:simplePos x="0" y="0"/>
                  <wp:positionH relativeFrom="column">
                    <wp:posOffset>-1719</wp:posOffset>
                  </wp:positionH>
                  <wp:positionV relativeFrom="paragraph">
                    <wp:posOffset>1394976</wp:posOffset>
                  </wp:positionV>
                  <wp:extent cx="254382" cy="522514"/>
                  <wp:effectExtent l="0" t="38100" r="50800" b="30480"/>
                  <wp:wrapNone/>
                  <wp:docPr id="26" name="直接箭头连接符 2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254382" cy="5225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792B0E54" id="直接箭头连接符 26" o:spid="_x0000_s1026" type="#_x0000_t32" style="position:absolute;left:0;text-align:left;margin-left:-.15pt;margin-top:109.85pt;width:20.05pt;height:41.1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" strokecolor="#5b9bd5 [3204]" strokeweight=".5pt">
                  <v:stroke endarrow="block" joinstyle="miter"/>
                </v:shape>
              </w:pict>
            </mc:Fallback>
          </mc:AlternateContent>
        </w:r>
        <w:r w:rsidR="00430F6D">
          <w:rPr>
            <w:noProof/>
          </w:rPr>
          <mc:AlternateContent>
            <mc:Choice Requires="wps">
              <w:drawing>
                <wp:anchor distT="0" distB="0" distL="114300" distR="114300" simplePos="0" relativeHeight="251702272" behindDoc="0" locked="0" layoutInCell="1" allowOverlap="1" wp14:anchorId="72297B09" wp14:editId="3C62039A">
                  <wp:simplePos x="0" y="0"/>
                  <wp:positionH relativeFrom="column">
                    <wp:posOffset>1180814</wp:posOffset>
                  </wp:positionH>
                  <wp:positionV relativeFrom="paragraph">
                    <wp:posOffset>288070</wp:posOffset>
                  </wp:positionV>
                  <wp:extent cx="151254" cy="0"/>
                  <wp:effectExtent l="38100" t="76200" r="0" b="95250"/>
                  <wp:wrapNone/>
                  <wp:docPr id="25" name="直接箭头连接符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125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160A2719" id="直接箭头连接符 25" o:spid="_x0000_s1026" type="#_x0000_t32" style="position:absolute;left:0;text-align:left;margin-left:93pt;margin-top:22.7pt;width:11.9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" strokecolor="#5b9bd5 [3204]" strokeweight=".5pt">
                  <v:stroke endarrow="block" joinstyle="miter"/>
                </v:shape>
              </w:pict>
            </mc:Fallback>
          </mc:AlternateContent>
        </w:r>
        <w:r w:rsidR="00430F6D">
          <w:rPr>
            <w:noProof/>
          </w:rPr>
          <mc:AlternateContent>
            <mc:Choice Requires="wps">
              <w:drawing>
                <wp:anchor distT="0" distB="0" distL="114300" distR="114300" simplePos="0" relativeHeight="251701248" behindDoc="0" locked="0" layoutInCell="1" allowOverlap="1" wp14:anchorId="17310430" wp14:editId="4E7A65BA">
                  <wp:simplePos x="0" y="0"/>
                  <wp:positionH relativeFrom="column">
                    <wp:posOffset>-221725</wp:posOffset>
                  </wp:positionH>
                  <wp:positionV relativeFrom="paragraph">
                    <wp:posOffset>714332</wp:posOffset>
                  </wp:positionV>
                  <wp:extent cx="275008" cy="116878"/>
                  <wp:effectExtent l="0" t="0" r="67945" b="54610"/>
                  <wp:wrapNone/>
                  <wp:docPr id="24" name="直接箭头连接符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75008" cy="1168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6DAD2425" id="直接箭头连接符 24" o:spid="_x0000_s1026" type="#_x0000_t32" style="position:absolute;left:0;text-align:left;margin-left:-17.45pt;margin-top:56.25pt;width:21.65pt;height:9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" strokecolor="#5b9bd5 [3204]" strokeweight=".5pt">
                  <v:stroke endarrow="block" joinstyle="miter"/>
                </v:shape>
              </w:pict>
            </mc:Fallback>
          </mc:AlternateContent>
        </w:r>
      </w:ins>
      <w:ins w:id="85" w:author="User" w:date="2018-04-16T20:11:00Z">
        <w:r w:rsidR="00430F6D">
          <w:rPr>
            <w:noProof/>
          </w:rPr>
          <mc:AlternateContent>
            <mc:Choice Requires="wps">
              <w:drawing>
                <wp:anchor distT="0" distB="0" distL="114300" distR="114300" simplePos="0" relativeHeight="251700224" behindDoc="0" locked="0" layoutInCell="1" allowOverlap="1" wp14:anchorId="489D6491" wp14:editId="5927D9E7">
                  <wp:simplePos x="0" y="0"/>
                  <wp:positionH relativeFrom="column">
                    <wp:posOffset>4102282</wp:posOffset>
                  </wp:positionH>
                  <wp:positionV relativeFrom="paragraph">
                    <wp:posOffset>2354661</wp:posOffset>
                  </wp:positionV>
                  <wp:extent cx="1601919" cy="302508"/>
                  <wp:effectExtent l="0" t="0" r="17780" b="21590"/>
                  <wp:wrapNone/>
                  <wp:docPr id="23" name="矩形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601919" cy="3025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F6D" w:rsidRPr="003852C6" w:rsidRDefault="00430F6D">
                              <w:pPr>
                                <w:jc w:val="center"/>
                                <w:rPr>
                                  <w:color w:val="FFFFFF" w:themeColor="background1"/>
                                  <w:rPrChange w:id="86" w:author="User" w:date="2018-04-16T19:56:00Z">
                                    <w:rPr/>
                                  </w:rPrChange>
                                </w:rPr>
                                <w:pPrChange w:id="87" w:author="User" w:date="2018-04-16T19:54:00Z">
                                  <w:pPr/>
                                </w:pPrChange>
                              </w:pPr>
                              <w:ins w:id="88" w:author="User" w:date="2018-04-16T20:12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0.6875rem</w:t>
                                </w:r>
                              </w:ins>
                              <w:ins w:id="89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90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91" w:author="User" w:date="2018-04-16T20:12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#B2B2B2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89D6491" id="矩形 23" o:spid="_x0000_s1035" style="position:absolute;left:0;text-align:left;margin-left:323pt;margin-top:185.4pt;width:126.15pt;height:23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" fillcolor="#5b9bd5 [3204]" strokecolor="#1f4d78 [1604]" strokeweight="1pt">
                  <v:textbox>
                    <w:txbxContent>
                      <w:p w:rsidR="00430F6D" w:rsidRPr="003852C6" w:rsidRDefault="00430F6D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151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152" w:author="User" w:date="2018-04-16T19:54:00Z">
                            <w:pPr/>
                          </w:pPrChange>
                        </w:pPr>
                        <w:ins w:id="153" w:author="User" w:date="2018-04-16T20:12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0.6875rem</w:t>
                          </w:r>
                        </w:ins>
                        <w:ins w:id="154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155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156" w:author="User" w:date="2018-04-16T20:12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#B2B2B2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  <w:r w:rsidR="00430F6D">
          <w:rPr>
            <w:noProof/>
          </w:rPr>
          <mc:AlternateContent>
            <mc:Choice Requires="wps">
              <w:drawing>
                <wp:anchor distT="0" distB="0" distL="114300" distR="114300" simplePos="0" relativeHeight="251698176" behindDoc="0" locked="0" layoutInCell="1" allowOverlap="1" wp14:anchorId="68DF5AD7" wp14:editId="5BACE7D5">
                  <wp:simplePos x="0" y="0"/>
                  <wp:positionH relativeFrom="column">
                    <wp:posOffset>2383970</wp:posOffset>
                  </wp:positionH>
                  <wp:positionV relativeFrom="paragraph">
                    <wp:posOffset>2632509</wp:posOffset>
                  </wp:positionV>
                  <wp:extent cx="1601919" cy="302508"/>
                  <wp:effectExtent l="0" t="0" r="17780" b="21590"/>
                  <wp:wrapNone/>
                  <wp:docPr id="22" name="矩形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601919" cy="3025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F6D" w:rsidRPr="003852C6" w:rsidRDefault="00430F6D">
                              <w:pPr>
                                <w:jc w:val="center"/>
                                <w:rPr>
                                  <w:color w:val="FFFFFF" w:themeColor="background1"/>
                                  <w:rPrChange w:id="92" w:author="User" w:date="2018-04-16T19:56:00Z">
                                    <w:rPr/>
                                  </w:rPrChange>
                                </w:rPr>
                                <w:pPrChange w:id="93" w:author="User" w:date="2018-04-16T19:54:00Z">
                                  <w:pPr/>
                                </w:pPrChange>
                              </w:pPr>
                              <w:ins w:id="94" w:author="User" w:date="2018-04-16T20:11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1.0625rem</w:t>
                                </w:r>
                              </w:ins>
                              <w:ins w:id="95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96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97" w:author="User" w:date="2018-04-16T20:11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#F95824</w:t>
                                </w:r>
                              </w:ins>
                              <w:ins w:id="98" w:author="User" w:date="2018-04-16T20:10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9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8DF5AD7" id="矩形 22" o:spid="_x0000_s1036" style="position:absolute;left:0;text-align:left;margin-left:187.7pt;margin-top:207.3pt;width:126.15pt;height:23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" fillcolor="#5b9bd5 [3204]" strokecolor="#1f4d78 [1604]" strokeweight="1pt">
                  <v:textbox>
                    <w:txbxContent>
                      <w:p w:rsidR="00430F6D" w:rsidRPr="003852C6" w:rsidRDefault="00430F6D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164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165" w:author="User" w:date="2018-04-16T19:54:00Z">
                            <w:pPr/>
                          </w:pPrChange>
                        </w:pPr>
                        <w:ins w:id="166" w:author="User" w:date="2018-04-16T20:11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1.0625rem</w:t>
                          </w:r>
                        </w:ins>
                        <w:ins w:id="167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168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169" w:author="User" w:date="2018-04-16T20:11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#F95824</w:t>
                          </w:r>
                        </w:ins>
                        <w:ins w:id="170" w:author="User" w:date="2018-04-16T20:10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9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ins w:id="99" w:author="User" w:date="2018-04-16T20:10:00Z">
        <w:r w:rsidR="00430F6D">
          <w:rPr>
            <w:noProof/>
          </w:rPr>
          <mc:AlternateContent>
            <mc:Choice Requires="wps">
              <w:drawing>
                <wp:anchor distT="0" distB="0" distL="114300" distR="114300" simplePos="0" relativeHeight="251696128" behindDoc="0" locked="0" layoutInCell="1" allowOverlap="1" wp14:anchorId="1346CEA4" wp14:editId="1E723183">
                  <wp:simplePos x="0" y="0"/>
                  <wp:positionH relativeFrom="column">
                    <wp:posOffset>520729</wp:posOffset>
                  </wp:positionH>
                  <wp:positionV relativeFrom="paragraph">
                    <wp:posOffset>2377497</wp:posOffset>
                  </wp:positionV>
                  <wp:extent cx="1100030" cy="302508"/>
                  <wp:effectExtent l="0" t="0" r="24130" b="21590"/>
                  <wp:wrapNone/>
                  <wp:docPr id="21" name="矩形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00030" cy="3025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F6D" w:rsidRPr="003852C6" w:rsidRDefault="00430F6D">
                              <w:pPr>
                                <w:jc w:val="center"/>
                                <w:rPr>
                                  <w:color w:val="FFFFFF" w:themeColor="background1"/>
                                  <w:rPrChange w:id="100" w:author="User" w:date="2018-04-16T19:56:00Z">
                                    <w:rPr/>
                                  </w:rPrChange>
                                </w:rPr>
                                <w:pPrChange w:id="101" w:author="User" w:date="2018-04-16T19:54:00Z">
                                  <w:pPr/>
                                </w:pPrChange>
                              </w:pPr>
                              <w:ins w:id="102" w:author="User" w:date="2018-04-16T20:11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0.75rem</w:t>
                                </w:r>
                              </w:ins>
                              <w:ins w:id="103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104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105" w:author="User" w:date="2018-04-16T20:11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#F95824</w:t>
                                </w:r>
                              </w:ins>
                              <w:ins w:id="106" w:author="User" w:date="2018-04-16T20:10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9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346CEA4" id="矩形 21" o:spid="_x0000_s1037" style="position:absolute;left:0;text-align:left;margin-left:41pt;margin-top:187.2pt;width:86.6pt;height:23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" fillcolor="#5b9bd5 [3204]" strokecolor="#1f4d78 [1604]" strokeweight="1pt">
                  <v:textbox>
                    <w:txbxContent>
                      <w:p w:rsidR="00430F6D" w:rsidRPr="003852C6" w:rsidRDefault="00430F6D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179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180" w:author="User" w:date="2018-04-16T19:54:00Z">
                            <w:pPr/>
                          </w:pPrChange>
                        </w:pPr>
                        <w:ins w:id="181" w:author="User" w:date="2018-04-16T20:11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0.75rem</w:t>
                          </w:r>
                        </w:ins>
                        <w:ins w:id="182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183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184" w:author="User" w:date="2018-04-16T20:11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#F95824</w:t>
                          </w:r>
                        </w:ins>
                        <w:ins w:id="185" w:author="User" w:date="2018-04-16T20:10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9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  <w:r w:rsidR="00430F6D">
          <w:rPr>
            <w:noProof/>
          </w:rPr>
          <mc:AlternateContent>
            <mc:Choice Requires="wps">
              <w:drawing>
                <wp:anchor distT="0" distB="0" distL="114300" distR="114300" simplePos="0" relativeHeight="251694080" behindDoc="0" locked="0" layoutInCell="1" allowOverlap="1" wp14:anchorId="1DE23074" wp14:editId="09699F05">
                  <wp:simplePos x="0" y="0"/>
                  <wp:positionH relativeFrom="column">
                    <wp:posOffset>3243403</wp:posOffset>
                  </wp:positionH>
                  <wp:positionV relativeFrom="paragraph">
                    <wp:posOffset>2022198</wp:posOffset>
                  </wp:positionV>
                  <wp:extent cx="1732547" cy="302508"/>
                  <wp:effectExtent l="0" t="0" r="20320" b="21590"/>
                  <wp:wrapNone/>
                  <wp:docPr id="20" name="矩形 2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732547" cy="3025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F6D" w:rsidRPr="003852C6" w:rsidRDefault="00430F6D">
                              <w:pPr>
                                <w:jc w:val="center"/>
                                <w:rPr>
                                  <w:color w:val="FFFFFF" w:themeColor="background1"/>
                                  <w:rPrChange w:id="107" w:author="User" w:date="2018-04-16T19:56:00Z">
                                    <w:rPr/>
                                  </w:rPrChange>
                                </w:rPr>
                                <w:pPrChange w:id="108" w:author="User" w:date="2018-04-16T19:54:00Z">
                                  <w:pPr/>
                                </w:pPrChange>
                              </w:pPr>
                              <w:ins w:id="109" w:author="User" w:date="2018-04-16T20:10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0.75rem</w:t>
                                </w:r>
                              </w:ins>
                              <w:ins w:id="110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111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112" w:author="User" w:date="2018-04-16T20:10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#999999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DE23074" id="矩形 20" o:spid="_x0000_s1038" style="position:absolute;left:0;text-align:left;margin-left:255.4pt;margin-top:159.25pt;width:136.4pt;height:23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" fillcolor="#5b9bd5 [3204]" strokecolor="#1f4d78 [1604]" strokeweight="1pt">
                  <v:textbox>
                    <w:txbxContent>
                      <w:p w:rsidR="00430F6D" w:rsidRPr="003852C6" w:rsidRDefault="00430F6D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192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193" w:author="User" w:date="2018-04-16T19:54:00Z">
                            <w:pPr/>
                          </w:pPrChange>
                        </w:pPr>
                        <w:ins w:id="194" w:author="User" w:date="2018-04-16T20:10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0.75rem</w:t>
                          </w:r>
                        </w:ins>
                        <w:ins w:id="195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196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197" w:author="User" w:date="2018-04-16T20:10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#999999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  <w:r w:rsidR="00430F6D">
          <w:rPr>
            <w:noProof/>
          </w:rPr>
          <mc:AlternateContent>
            <mc:Choice Requires="wps">
              <w:drawing>
                <wp:anchor distT="0" distB="0" distL="114300" distR="114300" simplePos="0" relativeHeight="251692032" behindDoc="0" locked="0" layoutInCell="1" allowOverlap="1" wp14:anchorId="3406443B" wp14:editId="6F7454DC">
                  <wp:simplePos x="0" y="0"/>
                  <wp:positionH relativeFrom="column">
                    <wp:posOffset>2735299</wp:posOffset>
                  </wp:positionH>
                  <wp:positionV relativeFrom="paragraph">
                    <wp:posOffset>1668040</wp:posOffset>
                  </wp:positionV>
                  <wp:extent cx="1732547" cy="302508"/>
                  <wp:effectExtent l="0" t="0" r="20320" b="21590"/>
                  <wp:wrapNone/>
                  <wp:docPr id="19" name="矩形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732547" cy="3025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F6D" w:rsidRPr="003852C6" w:rsidRDefault="00430F6D">
                              <w:pPr>
                                <w:jc w:val="center"/>
                                <w:rPr>
                                  <w:color w:val="FFFFFF" w:themeColor="background1"/>
                                  <w:rPrChange w:id="113" w:author="User" w:date="2018-04-16T19:56:00Z">
                                    <w:rPr/>
                                  </w:rPrChange>
                                </w:rPr>
                                <w:pPrChange w:id="114" w:author="User" w:date="2018-04-16T19:54:00Z">
                                  <w:pPr/>
                                </w:pPrChange>
                              </w:pPr>
                              <w:ins w:id="115" w:author="User" w:date="2018-04-16T20:10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0.9375rem</w:t>
                                </w:r>
                              </w:ins>
                              <w:ins w:id="116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117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118" w:author="User" w:date="2018-04-16T20:10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#333333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406443B" id="矩形 19" o:spid="_x0000_s1039" style="position:absolute;left:0;text-align:left;margin-left:215.4pt;margin-top:131.35pt;width:136.4pt;height:23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" fillcolor="#5b9bd5 [3204]" strokecolor="#1f4d78 [1604]" strokeweight="1pt">
                  <v:textbox>
                    <w:txbxContent>
                      <w:p w:rsidR="00430F6D" w:rsidRPr="003852C6" w:rsidRDefault="00430F6D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204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205" w:author="User" w:date="2018-04-16T19:54:00Z">
                            <w:pPr/>
                          </w:pPrChange>
                        </w:pPr>
                        <w:ins w:id="206" w:author="User" w:date="2018-04-16T20:10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0.9375rem</w:t>
                          </w:r>
                        </w:ins>
                        <w:ins w:id="207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208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209" w:author="User" w:date="2018-04-16T20:10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#333333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ins w:id="119" w:author="User" w:date="2018-04-16T20:09:00Z">
        <w:r w:rsidR="00430F6D">
          <w:rPr>
            <w:noProof/>
          </w:rPr>
          <mc:AlternateContent>
            <mc:Choice Requires="wps">
              <w:drawing>
                <wp:anchor distT="0" distB="0" distL="114300" distR="114300" simplePos="0" relativeHeight="251689984" behindDoc="0" locked="0" layoutInCell="1" allowOverlap="1" wp14:anchorId="5CE87C6C" wp14:editId="5DFA28DA">
                  <wp:simplePos x="0" y="0"/>
                  <wp:positionH relativeFrom="column">
                    <wp:posOffset>941376</wp:posOffset>
                  </wp:positionH>
                  <wp:positionV relativeFrom="paragraph">
                    <wp:posOffset>1244700</wp:posOffset>
                  </wp:positionV>
                  <wp:extent cx="1732547" cy="302508"/>
                  <wp:effectExtent l="0" t="0" r="20320" b="21590"/>
                  <wp:wrapNone/>
                  <wp:docPr id="18" name="矩形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732547" cy="3025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F6D" w:rsidRPr="003852C6" w:rsidRDefault="00430F6D">
                              <w:pPr>
                                <w:jc w:val="center"/>
                                <w:rPr>
                                  <w:color w:val="FFFFFF" w:themeColor="background1"/>
                                  <w:rPrChange w:id="120" w:author="User" w:date="2018-04-16T19:56:00Z">
                                    <w:rPr/>
                                  </w:rPrChange>
                                </w:rPr>
                                <w:pPrChange w:id="121" w:author="User" w:date="2018-04-16T19:54:00Z">
                                  <w:pPr/>
                                </w:pPrChange>
                              </w:pPr>
                              <w:ins w:id="122" w:author="User" w:date="2018-04-16T20:10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0.75rem</w:t>
                                </w:r>
                              </w:ins>
                              <w:ins w:id="123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124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125" w:author="User" w:date="2018-04-16T20:10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#666666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CE87C6C" id="矩形 18" o:spid="_x0000_s1040" style="position:absolute;left:0;text-align:left;margin-left:74.1pt;margin-top:98pt;width:136.4pt;height:23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" fillcolor="#5b9bd5 [3204]" strokecolor="#1f4d78 [1604]" strokeweight="1pt">
                  <v:textbox>
                    <w:txbxContent>
                      <w:p w:rsidR="00430F6D" w:rsidRPr="003852C6" w:rsidRDefault="00430F6D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217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218" w:author="User" w:date="2018-04-16T19:54:00Z">
                            <w:pPr/>
                          </w:pPrChange>
                        </w:pPr>
                        <w:ins w:id="219" w:author="User" w:date="2018-04-16T20:10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0.75rem</w:t>
                          </w:r>
                        </w:ins>
                        <w:ins w:id="220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221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222" w:author="User" w:date="2018-04-16T20:10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#666666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  <w:r w:rsidR="00430F6D">
          <w:rPr>
            <w:noProof/>
          </w:rPr>
          <mc:AlternateContent>
            <mc:Choice Requires="wps">
              <w:drawing>
                <wp:anchor distT="0" distB="0" distL="114300" distR="114300" simplePos="0" relativeHeight="251687936" behindDoc="0" locked="0" layoutInCell="1" allowOverlap="1" wp14:anchorId="60FE296E" wp14:editId="118852EE">
                  <wp:simplePos x="0" y="0"/>
                  <wp:positionH relativeFrom="column">
                    <wp:posOffset>-936176</wp:posOffset>
                  </wp:positionH>
                  <wp:positionV relativeFrom="paragraph">
                    <wp:posOffset>1921200</wp:posOffset>
                  </wp:positionV>
                  <wp:extent cx="1732547" cy="302508"/>
                  <wp:effectExtent l="0" t="0" r="20320" b="21590"/>
                  <wp:wrapNone/>
                  <wp:docPr id="17" name="矩形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732547" cy="3025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F6D" w:rsidRPr="003852C6" w:rsidRDefault="00430F6D">
                              <w:pPr>
                                <w:jc w:val="center"/>
                                <w:rPr>
                                  <w:color w:val="FFFFFF" w:themeColor="background1"/>
                                  <w:rPrChange w:id="126" w:author="User" w:date="2018-04-16T19:56:00Z">
                                    <w:rPr/>
                                  </w:rPrChange>
                                </w:rPr>
                                <w:pPrChange w:id="127" w:author="User" w:date="2018-04-16T19:54:00Z">
                                  <w:pPr/>
                                </w:pPrChange>
                              </w:pPr>
                              <w:ins w:id="128" w:author="User" w:date="2018-04-16T20:09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0.8125rem</w:t>
                                </w:r>
                              </w:ins>
                              <w:ins w:id="129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130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131" w:author="User" w:date="2018-04-16T20:09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#666666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0FE296E" id="矩形 17" o:spid="_x0000_s1041" style="position:absolute;left:0;text-align:left;margin-left:-73.7pt;margin-top:151.3pt;width:136.4pt;height:23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" fillcolor="#5b9bd5 [3204]" strokecolor="#1f4d78 [1604]" strokeweight="1pt">
                  <v:textbox>
                    <w:txbxContent>
                      <w:p w:rsidR="00430F6D" w:rsidRPr="003852C6" w:rsidRDefault="00430F6D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229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230" w:author="User" w:date="2018-04-16T19:54:00Z">
                            <w:pPr/>
                          </w:pPrChange>
                        </w:pPr>
                        <w:ins w:id="231" w:author="User" w:date="2018-04-16T20:09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0.8125rem</w:t>
                          </w:r>
                        </w:ins>
                        <w:ins w:id="232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233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234" w:author="User" w:date="2018-04-16T20:09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#666666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ins w:id="132" w:author="User" w:date="2018-04-16T20:08:00Z">
        <w:r w:rsidR="00430F6D">
          <w:rPr>
            <w:noProof/>
          </w:rPr>
          <mc:AlternateContent>
            <mc:Choice Requires="wps">
              <w:drawing>
                <wp:anchor distT="0" distB="0" distL="114300" distR="114300" simplePos="0" relativeHeight="251685888" behindDoc="0" locked="0" layoutInCell="1" allowOverlap="1" wp14:anchorId="35E23281" wp14:editId="41B841A0">
                  <wp:simplePos x="0" y="0"/>
                  <wp:positionH relativeFrom="column">
                    <wp:posOffset>-709864</wp:posOffset>
                  </wp:positionH>
                  <wp:positionV relativeFrom="paragraph">
                    <wp:posOffset>398073</wp:posOffset>
                  </wp:positionV>
                  <wp:extent cx="1732547" cy="302508"/>
                  <wp:effectExtent l="0" t="0" r="20320" b="21590"/>
                  <wp:wrapNone/>
                  <wp:docPr id="16" name="矩形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732547" cy="3025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F6D" w:rsidRPr="003852C6" w:rsidRDefault="00430F6D">
                              <w:pPr>
                                <w:jc w:val="center"/>
                                <w:rPr>
                                  <w:color w:val="FFFFFF" w:themeColor="background1"/>
                                  <w:rPrChange w:id="133" w:author="User" w:date="2018-04-16T19:56:00Z">
                                    <w:rPr/>
                                  </w:rPrChange>
                                </w:rPr>
                                <w:pPrChange w:id="134" w:author="User" w:date="2018-04-16T19:54:00Z">
                                  <w:pPr/>
                                </w:pPrChange>
                              </w:pPr>
                              <w:ins w:id="135" w:author="User" w:date="2018-04-16T20:09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0.875rem</w:t>
                                </w:r>
                              </w:ins>
                              <w:ins w:id="136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137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138" w:author="User" w:date="2018-04-16T20:08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#333333</w:t>
                                </w:r>
                              </w:ins>
                              <w:ins w:id="139" w:author="User" w:date="2018-04-16T20:09:00Z">
                                <w:r w:rsidRPr="0069253D">
                                  <w:rPr>
                                    <w:rFonts w:ascii="Consolas" w:hAnsi="Consolas" w:cs="Consolas" w:hint="eastAsia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/</w:t>
                                </w:r>
                                <w:r>
                                  <w:rPr>
                                    <w:rFonts w:ascii="Consolas" w:hAnsi="Consolas" w:cs="Consolas" w:hint="eastAsia"/>
                                    <w:color w:val="222222"/>
                                    <w:sz w:val="18"/>
                                    <w:szCs w:val="18"/>
                                  </w:rPr>
                                  <w:t>加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粗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5E23281" id="矩形 16" o:spid="_x0000_s1042" style="position:absolute;left:0;text-align:left;margin-left:-55.9pt;margin-top:31.35pt;width:136.4pt;height:23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" fillcolor="#5b9bd5 [3204]" strokecolor="#1f4d78 [1604]" strokeweight="1pt">
                  <v:textbox>
                    <w:txbxContent>
                      <w:p w:rsidR="00430F6D" w:rsidRPr="003852C6" w:rsidRDefault="00430F6D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243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244" w:author="User" w:date="2018-04-16T19:54:00Z">
                            <w:pPr/>
                          </w:pPrChange>
                        </w:pPr>
                        <w:ins w:id="245" w:author="User" w:date="2018-04-16T20:09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0.875rem</w:t>
                          </w:r>
                        </w:ins>
                        <w:ins w:id="246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247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248" w:author="User" w:date="2018-04-16T20:08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#333333</w:t>
                          </w:r>
                        </w:ins>
                        <w:ins w:id="249" w:author="User" w:date="2018-04-16T20:09:00Z">
                          <w:r w:rsidRPr="0069253D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>
                            <w:rPr>
                              <w:rFonts w:ascii="Consolas" w:hAnsi="Consolas" w:cs="Consolas" w:hint="eastAsia"/>
                              <w:color w:val="222222"/>
                              <w:sz w:val="18"/>
                              <w:szCs w:val="18"/>
                            </w:rPr>
                            <w:t>加</w:t>
                          </w:r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粗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  <w:r w:rsidR="00430F6D">
          <w:rPr>
            <w:noProof/>
          </w:rPr>
          <mc:AlternateContent>
            <mc:Choice Requires="wps">
              <w:drawing>
                <wp:anchor distT="0" distB="0" distL="114300" distR="114300" simplePos="0" relativeHeight="251683840" behindDoc="0" locked="0" layoutInCell="1" allowOverlap="1" wp14:anchorId="54BA6AE5" wp14:editId="0EA3AFE2">
                  <wp:simplePos x="0" y="0"/>
                  <wp:positionH relativeFrom="column">
                    <wp:posOffset>1337258</wp:posOffset>
                  </wp:positionH>
                  <wp:positionV relativeFrom="paragraph">
                    <wp:posOffset>126603</wp:posOffset>
                  </wp:positionV>
                  <wp:extent cx="1251284" cy="302508"/>
                  <wp:effectExtent l="0" t="0" r="25400" b="21590"/>
                  <wp:wrapNone/>
                  <wp:docPr id="15" name="矩形 1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251284" cy="3025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F6D" w:rsidRPr="003852C6" w:rsidRDefault="00430F6D">
                              <w:pPr>
                                <w:jc w:val="center"/>
                                <w:rPr>
                                  <w:color w:val="FFFFFF" w:themeColor="background1"/>
                                  <w:rPrChange w:id="140" w:author="User" w:date="2018-04-16T19:56:00Z">
                                    <w:rPr/>
                                  </w:rPrChange>
                                </w:rPr>
                                <w:pPrChange w:id="141" w:author="User" w:date="2018-04-16T19:54:00Z">
                                  <w:pPr/>
                                </w:pPrChange>
                              </w:pPr>
                              <w:ins w:id="142" w:author="User" w:date="2018-04-16T20:08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0.875rem</w:t>
                                </w:r>
                              </w:ins>
                              <w:ins w:id="143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144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145" w:author="User" w:date="2018-04-16T20:08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#333333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4BA6AE5" id="矩形 15" o:spid="_x0000_s1043" style="position:absolute;left:0;text-align:left;margin-left:105.3pt;margin-top:9.95pt;width:98.55pt;height:23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" fillcolor="#5b9bd5 [3204]" strokecolor="#1f4d78 [1604]" strokeweight="1pt">
                  <v:textbox>
                    <w:txbxContent>
                      <w:p w:rsidR="00430F6D" w:rsidRPr="003852C6" w:rsidRDefault="00430F6D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256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257" w:author="User" w:date="2018-04-16T19:54:00Z">
                            <w:pPr/>
                          </w:pPrChange>
                        </w:pPr>
                        <w:ins w:id="258" w:author="User" w:date="2018-04-16T20:08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0.875rem</w:t>
                          </w:r>
                        </w:ins>
                        <w:ins w:id="259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260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261" w:author="User" w:date="2018-04-16T20:08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#333333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  <w:r w:rsidR="00430F6D">
          <w:rPr>
            <w:noProof/>
          </w:rPr>
          <w:drawing>
            <wp:inline distT="0" distB="0" distL="0" distR="0" wp14:anchorId="389F18AA" wp14:editId="4A820800">
              <wp:extent cx="3638095" cy="6409524"/>
              <wp:effectExtent l="0" t="0" r="635" b="0"/>
              <wp:docPr id="14" name="图片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38095" cy="64095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7D7E91" w:rsidRDefault="007D7E91">
      <w:pPr>
        <w:rPr>
          <w:ins w:id="146" w:author="User" w:date="2018-04-16T20:15:00Z"/>
        </w:rPr>
      </w:pPr>
    </w:p>
    <w:p w:rsidR="007D7E91" w:rsidRDefault="007D7E91">
      <w:pPr>
        <w:rPr>
          <w:ins w:id="147" w:author="User" w:date="2018-04-16T20:17:00Z"/>
        </w:rPr>
      </w:pPr>
    </w:p>
    <w:p w:rsidR="00EB4809" w:rsidRDefault="00EB4809">
      <w:pPr>
        <w:rPr>
          <w:ins w:id="148" w:author="User" w:date="2018-04-16T20:17:00Z"/>
        </w:rPr>
      </w:pPr>
    </w:p>
    <w:p w:rsidR="00EB4809" w:rsidRDefault="00EB4809">
      <w:pPr>
        <w:rPr>
          <w:ins w:id="149" w:author="User" w:date="2018-04-16T20:17:00Z"/>
        </w:rPr>
      </w:pPr>
    </w:p>
    <w:p w:rsidR="00EB4809" w:rsidRDefault="00EB4809">
      <w:pPr>
        <w:rPr>
          <w:ins w:id="150" w:author="User" w:date="2018-04-16T20:17:00Z"/>
        </w:rPr>
      </w:pPr>
    </w:p>
    <w:p w:rsidR="00EB4809" w:rsidRDefault="00EB4809">
      <w:pPr>
        <w:rPr>
          <w:ins w:id="151" w:author="User" w:date="2018-04-16T20:17:00Z"/>
        </w:rPr>
      </w:pPr>
    </w:p>
    <w:p w:rsidR="00EB4809" w:rsidRDefault="00EB4809">
      <w:pPr>
        <w:rPr>
          <w:ins w:id="152" w:author="User" w:date="2018-04-16T20:17:00Z"/>
        </w:rPr>
      </w:pPr>
    </w:p>
    <w:p w:rsidR="00EB4809" w:rsidRDefault="00EB4809">
      <w:pPr>
        <w:rPr>
          <w:ins w:id="153" w:author="User" w:date="2018-04-16T20:17:00Z"/>
        </w:rPr>
      </w:pPr>
    </w:p>
    <w:p w:rsidR="00EB4809" w:rsidRDefault="00EB4809">
      <w:pPr>
        <w:rPr>
          <w:ins w:id="154" w:author="User" w:date="2018-04-16T20:15:00Z"/>
        </w:rPr>
      </w:pPr>
    </w:p>
    <w:p w:rsidR="007D7E91" w:rsidRDefault="00EB4809">
      <w:pPr>
        <w:rPr>
          <w:ins w:id="155" w:author="User" w:date="2018-04-16T20:16:00Z"/>
        </w:rPr>
      </w:pPr>
      <w:ins w:id="156" w:author="User" w:date="2018-04-16T20:16:00Z">
        <w:r>
          <w:rPr>
            <w:rFonts w:hint="eastAsia"/>
          </w:rPr>
          <w:t>购物</w:t>
        </w:r>
        <w:r>
          <w:t>车</w:t>
        </w:r>
      </w:ins>
    </w:p>
    <w:p w:rsidR="00EB4809" w:rsidRDefault="00EB4809">
      <w:pPr>
        <w:rPr>
          <w:ins w:id="157" w:author="User" w:date="2018-04-16T20:16:00Z"/>
        </w:rPr>
      </w:pPr>
      <w:ins w:id="158" w:author="User" w:date="2018-04-16T20:17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34016" behindDoc="0" locked="0" layoutInCell="1" allowOverlap="1" wp14:anchorId="62F2036B" wp14:editId="7979FCC7">
                  <wp:simplePos x="0" y="0"/>
                  <wp:positionH relativeFrom="column">
                    <wp:posOffset>988308</wp:posOffset>
                  </wp:positionH>
                  <wp:positionV relativeFrom="paragraph">
                    <wp:posOffset>108055</wp:posOffset>
                  </wp:positionV>
                  <wp:extent cx="1608794" cy="302508"/>
                  <wp:effectExtent l="0" t="0" r="10795" b="21590"/>
                  <wp:wrapNone/>
                  <wp:docPr id="46" name="矩形 4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608794" cy="3025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4809" w:rsidRPr="003852C6" w:rsidRDefault="00EB4809">
                              <w:pPr>
                                <w:jc w:val="center"/>
                                <w:rPr>
                                  <w:color w:val="FFFFFF" w:themeColor="background1"/>
                                  <w:rPrChange w:id="159" w:author="User" w:date="2018-04-16T19:56:00Z">
                                    <w:rPr/>
                                  </w:rPrChange>
                                </w:rPr>
                                <w:pPrChange w:id="160" w:author="User" w:date="2018-04-16T19:54:00Z">
                                  <w:pPr/>
                                </w:pPrChange>
                              </w:pPr>
                              <w:ins w:id="161" w:author="User" w:date="2018-04-16T20:17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0.8125rem</w:t>
                                </w:r>
                              </w:ins>
                              <w:ins w:id="162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163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164" w:author="User" w:date="2018-04-16T20:17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#333333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2F2036B" id="矩形 46" o:spid="_x0000_s1044" style="position:absolute;left:0;text-align:left;margin-left:77.8pt;margin-top:8.5pt;width:126.7pt;height:23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" fillcolor="#5b9bd5 [3204]" strokecolor="#1f4d78 [1604]" strokeweight="1pt">
                  <v:textbox>
                    <w:txbxContent>
                      <w:p w:rsidR="00EB4809" w:rsidRPr="003852C6" w:rsidRDefault="00EB4809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281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282" w:author="User" w:date="2018-04-16T19:54:00Z">
                            <w:pPr/>
                          </w:pPrChange>
                        </w:pPr>
                        <w:ins w:id="283" w:author="User" w:date="2018-04-16T20:17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0.8125rem</w:t>
                          </w:r>
                        </w:ins>
                        <w:ins w:id="284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285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286" w:author="User" w:date="2018-04-16T20:17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#333333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</w:p>
    <w:p w:rsidR="00EB4809" w:rsidRDefault="009D47DB">
      <w:pPr>
        <w:rPr>
          <w:ins w:id="165" w:author="User" w:date="2018-04-16T20:31:00Z"/>
        </w:rPr>
      </w:pPr>
      <w:ins w:id="166" w:author="User" w:date="2018-04-16T20:31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86240" behindDoc="0" locked="0" layoutInCell="1" allowOverlap="1" wp14:anchorId="1F84066E" wp14:editId="26F768C1">
                  <wp:simplePos x="0" y="0"/>
                  <wp:positionH relativeFrom="margin">
                    <wp:posOffset>2404597</wp:posOffset>
                  </wp:positionH>
                  <wp:positionV relativeFrom="paragraph">
                    <wp:posOffset>6097604</wp:posOffset>
                  </wp:positionV>
                  <wp:extent cx="261047" cy="681026"/>
                  <wp:effectExtent l="38100" t="38100" r="24765" b="24130"/>
                  <wp:wrapNone/>
                  <wp:docPr id="78" name="直接箭头连接符 7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261047" cy="6810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127EA39" id="直接箭头连接符 78" o:spid="_x0000_s1026" type="#_x0000_t32" style="position:absolute;left:0;text-align:left;margin-left:189.35pt;margin-top:480.15pt;width:20.55pt;height:53.6pt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" strokecolor="#5b9bd5 [3204]" strokeweight=".5pt">
                  <v:stroke endarrow="block" joinstyle="miter"/>
                  <w10:wrap anchorx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84192" behindDoc="0" locked="0" layoutInCell="1" allowOverlap="1" wp14:anchorId="7C7A6FD4" wp14:editId="00210F4E">
                  <wp:simplePos x="0" y="0"/>
                  <wp:positionH relativeFrom="column">
                    <wp:posOffset>3470251</wp:posOffset>
                  </wp:positionH>
                  <wp:positionV relativeFrom="paragraph">
                    <wp:posOffset>5678217</wp:posOffset>
                  </wp:positionV>
                  <wp:extent cx="336884" cy="102593"/>
                  <wp:effectExtent l="38100" t="0" r="25400" b="69215"/>
                  <wp:wrapNone/>
                  <wp:docPr id="77" name="直接箭头连接符 7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336884" cy="1025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F35ADE5" id="直接箭头连接符 77" o:spid="_x0000_s1026" type="#_x0000_t32" style="position:absolute;left:0;text-align:left;margin-left:273.25pt;margin-top:447.1pt;width:26.55pt;height:8.1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" strokecolor="#5b9bd5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82144" behindDoc="0" locked="0" layoutInCell="1" allowOverlap="1" wp14:anchorId="0F54DD69" wp14:editId="45BEAFDB">
                  <wp:simplePos x="0" y="0"/>
                  <wp:positionH relativeFrom="margin">
                    <wp:align>right</wp:align>
                  </wp:positionH>
                  <wp:positionV relativeFrom="paragraph">
                    <wp:posOffset>4983824</wp:posOffset>
                  </wp:positionV>
                  <wp:extent cx="3100710" cy="720944"/>
                  <wp:effectExtent l="38100" t="0" r="23495" b="79375"/>
                  <wp:wrapNone/>
                  <wp:docPr id="76" name="直接箭头连接符 7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3100710" cy="720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90B6A82" id="直接箭头连接符 76" o:spid="_x0000_s1026" type="#_x0000_t32" style="position:absolute;left:0;text-align:left;margin-left:192.95pt;margin-top:392.45pt;width:244.15pt;height:56.75pt;flip:x;z-index:251782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" strokecolor="#5b9bd5 [3204]" strokeweight=".5pt">
                  <v:stroke endarrow="block" joinstyle="miter"/>
                  <w10:wrap anchorx="margin"/>
                </v:shape>
              </w:pict>
            </mc:Fallback>
          </mc:AlternateContent>
        </w:r>
      </w:ins>
      <w:ins w:id="167" w:author="User" w:date="2018-04-16T20:30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80096" behindDoc="0" locked="0" layoutInCell="1" allowOverlap="1" wp14:anchorId="3F6D3AEF" wp14:editId="5C7AAEBA">
                  <wp:simplePos x="0" y="0"/>
                  <wp:positionH relativeFrom="column">
                    <wp:posOffset>2322095</wp:posOffset>
                  </wp:positionH>
                  <wp:positionV relativeFrom="paragraph">
                    <wp:posOffset>4997574</wp:posOffset>
                  </wp:positionV>
                  <wp:extent cx="1540042" cy="735111"/>
                  <wp:effectExtent l="38100" t="0" r="22225" b="65405"/>
                  <wp:wrapNone/>
                  <wp:docPr id="75" name="直接箭头连接符 7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40042" cy="7351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59F26E5" id="直接箭头连接符 75" o:spid="_x0000_s1026" type="#_x0000_t32" style="position:absolute;left:0;text-align:left;margin-left:182.85pt;margin-top:393.5pt;width:121.25pt;height:57.9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" strokecolor="#5b9bd5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78048" behindDoc="0" locked="0" layoutInCell="1" allowOverlap="1" wp14:anchorId="698DEF7B" wp14:editId="052940B1">
                  <wp:simplePos x="0" y="0"/>
                  <wp:positionH relativeFrom="column">
                    <wp:posOffset>1792705</wp:posOffset>
                  </wp:positionH>
                  <wp:positionV relativeFrom="paragraph">
                    <wp:posOffset>4976949</wp:posOffset>
                  </wp:positionV>
                  <wp:extent cx="508602" cy="721894"/>
                  <wp:effectExtent l="38100" t="0" r="25400" b="59690"/>
                  <wp:wrapNone/>
                  <wp:docPr id="74" name="直接箭头连接符 7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508602" cy="721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7A8035A" id="直接箭头连接符 74" o:spid="_x0000_s1026" type="#_x0000_t32" style="position:absolute;left:0;text-align:left;margin-left:141.15pt;margin-top:391.9pt;width:40.05pt;height:56.8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" strokecolor="#5b9bd5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76000" behindDoc="0" locked="0" layoutInCell="1" allowOverlap="1" wp14:anchorId="1AA37535" wp14:editId="0BD440DB">
                  <wp:simplePos x="0" y="0"/>
                  <wp:positionH relativeFrom="column">
                    <wp:posOffset>486420</wp:posOffset>
                  </wp:positionH>
                  <wp:positionV relativeFrom="paragraph">
                    <wp:posOffset>5437587</wp:posOffset>
                  </wp:positionV>
                  <wp:extent cx="268132" cy="203214"/>
                  <wp:effectExtent l="38100" t="0" r="17780" b="63500"/>
                  <wp:wrapNone/>
                  <wp:docPr id="73" name="直接箭头连接符 7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268132" cy="2032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CD947FB" id="直接箭头连接符 73" o:spid="_x0000_s1026" type="#_x0000_t32" style="position:absolute;left:0;text-align:left;margin-left:38.3pt;margin-top:428.15pt;width:21.1pt;height:16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" strokecolor="#5b9bd5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73952" behindDoc="0" locked="0" layoutInCell="1" allowOverlap="1" wp14:anchorId="68C8D9CA" wp14:editId="7C57F81D">
                  <wp:simplePos x="0" y="0"/>
                  <wp:positionH relativeFrom="column">
                    <wp:posOffset>1923334</wp:posOffset>
                  </wp:positionH>
                  <wp:positionV relativeFrom="paragraph">
                    <wp:posOffset>3883732</wp:posOffset>
                  </wp:positionV>
                  <wp:extent cx="144823" cy="220068"/>
                  <wp:effectExtent l="0" t="38100" r="64770" b="27940"/>
                  <wp:wrapNone/>
                  <wp:docPr id="72" name="直接箭头连接符 7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144823" cy="2200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3AFDBEC" id="直接箭头连接符 72" o:spid="_x0000_s1026" type="#_x0000_t32" style="position:absolute;left:0;text-align:left;margin-left:151.45pt;margin-top:305.8pt;width:11.4pt;height:17.3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" strokecolor="#5b9bd5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71904" behindDoc="0" locked="0" layoutInCell="1" allowOverlap="1" wp14:anchorId="55D679A7" wp14:editId="2005E518">
                  <wp:simplePos x="0" y="0"/>
                  <wp:positionH relativeFrom="column">
                    <wp:posOffset>972290</wp:posOffset>
                  </wp:positionH>
                  <wp:positionV relativeFrom="paragraph">
                    <wp:posOffset>3065269</wp:posOffset>
                  </wp:positionV>
                  <wp:extent cx="508000" cy="45085"/>
                  <wp:effectExtent l="38100" t="38100" r="25400" b="88265"/>
                  <wp:wrapNone/>
                  <wp:docPr id="69" name="直接箭头连接符 6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508000" cy="450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70C7231" id="直接箭头连接符 69" o:spid="_x0000_s1026" type="#_x0000_t32" style="position:absolute;left:0;text-align:left;margin-left:76.55pt;margin-top:241.35pt;width:40pt;height:3.5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" strokecolor="#5b9bd5 [3204]" strokeweight=".5pt">
                  <v:stroke endarrow="block" joinstyle="miter"/>
                </v:shape>
              </w:pict>
            </mc:Fallback>
          </mc:AlternateContent>
        </w:r>
      </w:ins>
      <w:ins w:id="168" w:author="User" w:date="2018-04-16T20:29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69856" behindDoc="0" locked="0" layoutInCell="1" allowOverlap="1" wp14:anchorId="1D329300" wp14:editId="383E3334">
                  <wp:simplePos x="0" y="0"/>
                  <wp:positionH relativeFrom="column">
                    <wp:posOffset>2272593</wp:posOffset>
                  </wp:positionH>
                  <wp:positionV relativeFrom="paragraph">
                    <wp:posOffset>3783302</wp:posOffset>
                  </wp:positionV>
                  <wp:extent cx="508000" cy="45085"/>
                  <wp:effectExtent l="38100" t="38100" r="25400" b="88265"/>
                  <wp:wrapNone/>
                  <wp:docPr id="68" name="直接箭头连接符 6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508000" cy="450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85D0E85" id="直接箭头连接符 68" o:spid="_x0000_s1026" type="#_x0000_t32" style="position:absolute;left:0;text-align:left;margin-left:178.95pt;margin-top:297.9pt;width:40pt;height:3.5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" strokecolor="#5b9bd5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67808" behindDoc="0" locked="0" layoutInCell="1" allowOverlap="1" wp14:anchorId="453F2151" wp14:editId="21EDE895">
                  <wp:simplePos x="0" y="0"/>
                  <wp:positionH relativeFrom="column">
                    <wp:posOffset>2149226</wp:posOffset>
                  </wp:positionH>
                  <wp:positionV relativeFrom="paragraph">
                    <wp:posOffset>3085217</wp:posOffset>
                  </wp:positionV>
                  <wp:extent cx="508000" cy="45085"/>
                  <wp:effectExtent l="38100" t="38100" r="25400" b="88265"/>
                  <wp:wrapNone/>
                  <wp:docPr id="66" name="直接箭头连接符 6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508000" cy="450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93ABBB4" id="直接箭头连接符 66" o:spid="_x0000_s1026" type="#_x0000_t32" style="position:absolute;left:0;text-align:left;margin-left:169.25pt;margin-top:242.95pt;width:40pt;height:3.5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" strokecolor="#5b9bd5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65760" behindDoc="0" locked="0" layoutInCell="1" allowOverlap="1" wp14:anchorId="3F0072E5" wp14:editId="0F44A212">
                  <wp:simplePos x="0" y="0"/>
                  <wp:positionH relativeFrom="column">
                    <wp:posOffset>1304567</wp:posOffset>
                  </wp:positionH>
                  <wp:positionV relativeFrom="paragraph">
                    <wp:posOffset>711291</wp:posOffset>
                  </wp:positionV>
                  <wp:extent cx="233756" cy="126794"/>
                  <wp:effectExtent l="38100" t="38100" r="33020" b="26035"/>
                  <wp:wrapNone/>
                  <wp:docPr id="65" name="直接箭头连接符 6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233756" cy="1267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A0FD02D" id="直接箭头连接符 65" o:spid="_x0000_s1026" type="#_x0000_t32" style="position:absolute;left:0;text-align:left;margin-left:102.7pt;margin-top:56pt;width:18.4pt;height:10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" strokecolor="#5b9bd5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63712" behindDoc="0" locked="0" layoutInCell="1" allowOverlap="1" wp14:anchorId="570A4F13" wp14:editId="41887121">
                  <wp:simplePos x="0" y="0"/>
                  <wp:positionH relativeFrom="column">
                    <wp:posOffset>2122714</wp:posOffset>
                  </wp:positionH>
                  <wp:positionV relativeFrom="paragraph">
                    <wp:posOffset>1195595</wp:posOffset>
                  </wp:positionV>
                  <wp:extent cx="508592" cy="45719"/>
                  <wp:effectExtent l="38100" t="38100" r="25400" b="88265"/>
                  <wp:wrapNone/>
                  <wp:docPr id="64" name="直接箭头连接符 6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508592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82BBCD0" id="直接箭头连接符 64" o:spid="_x0000_s1026" type="#_x0000_t32" style="position:absolute;left:0;text-align:left;margin-left:167.15pt;margin-top:94.15pt;width:40.05pt;height:3.6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" strokecolor="#5b9bd5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61664" behindDoc="0" locked="0" layoutInCell="1" allowOverlap="1" wp14:anchorId="2A68E80A" wp14:editId="159A9470">
                  <wp:simplePos x="0" y="0"/>
                  <wp:positionH relativeFrom="column">
                    <wp:posOffset>2981564</wp:posOffset>
                  </wp:positionH>
                  <wp:positionV relativeFrom="paragraph">
                    <wp:posOffset>484773</wp:posOffset>
                  </wp:positionV>
                  <wp:extent cx="68752" cy="137752"/>
                  <wp:effectExtent l="38100" t="0" r="26670" b="53340"/>
                  <wp:wrapNone/>
                  <wp:docPr id="63" name="直接箭头连接符 6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68752" cy="1377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0CF7EF94" id="直接箭头连接符 63" o:spid="_x0000_s1026" type="#_x0000_t32" style="position:absolute;left:0;text-align:left;margin-left:234.75pt;margin-top:38.15pt;width:5.4pt;height:10.85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" strokecolor="#5b9bd5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59616" behindDoc="0" locked="0" layoutInCell="1" allowOverlap="1" wp14:anchorId="663D4721" wp14:editId="57DEB0E7">
                  <wp:simplePos x="0" y="0"/>
                  <wp:positionH relativeFrom="column">
                    <wp:posOffset>1545198</wp:posOffset>
                  </wp:positionH>
                  <wp:positionV relativeFrom="paragraph">
                    <wp:posOffset>212195</wp:posOffset>
                  </wp:positionV>
                  <wp:extent cx="68752" cy="137752"/>
                  <wp:effectExtent l="38100" t="0" r="26670" b="53340"/>
                  <wp:wrapNone/>
                  <wp:docPr id="62" name="直接箭头连接符 6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68752" cy="1377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5976E307" id="直接箭头连接符 62" o:spid="_x0000_s1026" type="#_x0000_t32" style="position:absolute;left:0;text-align:left;margin-left:121.65pt;margin-top:16.7pt;width:5.4pt;height:10.85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" strokecolor="#5b9bd5 [3204]" strokeweight=".5pt">
                  <v:stroke endarrow="block" joinstyle="miter"/>
                </v:shape>
              </w:pict>
            </mc:Fallback>
          </mc:AlternateContent>
        </w:r>
      </w:ins>
      <w:ins w:id="169" w:author="User" w:date="2018-04-16T20:24:00Z">
        <w:r w:rsidR="00EB4809">
          <w:rPr>
            <w:noProof/>
          </w:rPr>
          <mc:AlternateContent>
            <mc:Choice Requires="wps">
              <w:drawing>
                <wp:anchor distT="0" distB="0" distL="114300" distR="114300" simplePos="0" relativeHeight="251758592" behindDoc="0" locked="0" layoutInCell="1" allowOverlap="1" wp14:anchorId="153567AF" wp14:editId="3CD76F47">
                  <wp:simplePos x="0" y="0"/>
                  <wp:positionH relativeFrom="margin">
                    <wp:posOffset>1407160</wp:posOffset>
                  </wp:positionH>
                  <wp:positionV relativeFrom="paragraph">
                    <wp:posOffset>6740525</wp:posOffset>
                  </wp:positionV>
                  <wp:extent cx="2151380" cy="302260"/>
                  <wp:effectExtent l="0" t="0" r="20320" b="21590"/>
                  <wp:wrapNone/>
                  <wp:docPr id="60" name="矩形 6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151380" cy="302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4809" w:rsidRPr="003852C6" w:rsidRDefault="00EB4809">
                              <w:pPr>
                                <w:jc w:val="center"/>
                                <w:rPr>
                                  <w:color w:val="FFFFFF" w:themeColor="background1"/>
                                  <w:rPrChange w:id="170" w:author="User" w:date="2018-04-16T19:56:00Z">
                                    <w:rPr/>
                                  </w:rPrChange>
                                </w:rPr>
                                <w:pPrChange w:id="171" w:author="User" w:date="2018-04-16T19:54:00Z">
                                  <w:pPr/>
                                </w:pPrChange>
                              </w:pPr>
                              <w:ins w:id="172" w:author="User" w:date="2018-04-16T20:22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#FFFFFF</w:t>
                                </w:r>
                              </w:ins>
                              <w:ins w:id="173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174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175" w:author="User" w:date="2018-04-16T20:24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0.625rem</w:t>
                                </w:r>
                              </w:ins>
                              <w:ins w:id="176" w:author="User" w:date="2018-04-16T20:22:00Z">
                                <w:r w:rsidRPr="0069253D">
                                  <w:rPr>
                                    <w:rFonts w:ascii="Consolas" w:hAnsi="Consolas" w:cs="Consolas" w:hint="eastAsia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/</w:t>
                                </w:r>
                              </w:ins>
                              <w:ins w:id="177" w:author="User" w:date="2018-04-16T20:28:00Z">
                                <w:r w:rsidR="00D80F9F" w:rsidRPr="00D80F9F"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#FE602B</w:t>
                                </w:r>
                              </w:ins>
                              <w:ins w:id="178" w:author="User" w:date="2018-04-16T20:22:00Z">
                                <w:r>
                                  <w:rPr>
                                    <w:rFonts w:ascii="Consolas" w:hAnsi="Consolas" w:cs="Consolas" w:hint="eastAsia"/>
                                    <w:color w:val="222222"/>
                                    <w:sz w:val="18"/>
                                    <w:szCs w:val="18"/>
                                  </w:rPr>
                                  <w:t>背景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色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53567AF" id="矩形 60" o:spid="_x0000_s1045" style="position:absolute;left:0;text-align:left;margin-left:110.8pt;margin-top:530.75pt;width:169.4pt;height:23.8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" fillcolor="#5b9bd5 [3204]" strokecolor="#1f4d78 [1604]" strokeweight="1pt">
                  <v:textbox>
                    <w:txbxContent>
                      <w:p w:rsidR="00EB4809" w:rsidRPr="003852C6" w:rsidRDefault="00EB4809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301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302" w:author="User" w:date="2018-04-16T19:54:00Z">
                            <w:pPr/>
                          </w:pPrChange>
                        </w:pPr>
                        <w:ins w:id="303" w:author="User" w:date="2018-04-16T20:22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#FFFFFF</w:t>
                          </w:r>
                        </w:ins>
                        <w:ins w:id="304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305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306" w:author="User" w:date="2018-04-16T20:24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0.625rem</w:t>
                          </w:r>
                        </w:ins>
                        <w:ins w:id="307" w:author="User" w:date="2018-04-16T20:22:00Z">
                          <w:r w:rsidRPr="0069253D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</w:ins>
                        <w:ins w:id="308" w:author="User" w:date="2018-04-16T20:28:00Z">
                          <w:r w:rsidR="00D80F9F" w:rsidRPr="00D80F9F"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#FE602B</w:t>
                          </w:r>
                        </w:ins>
                        <w:ins w:id="309" w:author="User" w:date="2018-04-16T20:22:00Z">
                          <w:r>
                            <w:rPr>
                              <w:rFonts w:ascii="Consolas" w:hAnsi="Consolas" w:cs="Consolas" w:hint="eastAsia"/>
                              <w:color w:val="222222"/>
                              <w:sz w:val="18"/>
                              <w:szCs w:val="18"/>
                            </w:rPr>
                            <w:t>背景</w:t>
                          </w:r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色</w:t>
                          </w:r>
                        </w:ins>
                      </w:p>
                    </w:txbxContent>
                  </v:textbox>
                  <w10:wrap anchorx="margin"/>
                </v:rect>
              </w:pict>
            </mc:Fallback>
          </mc:AlternateContent>
        </w:r>
      </w:ins>
      <w:ins w:id="179" w:author="User" w:date="2018-04-16T20:23:00Z">
        <w:r w:rsidR="00EB4809">
          <w:rPr>
            <w:noProof/>
          </w:rPr>
          <mc:AlternateContent>
            <mc:Choice Requires="wps">
              <w:drawing>
                <wp:anchor distT="0" distB="0" distL="114300" distR="114300" simplePos="0" relativeHeight="251756544" behindDoc="0" locked="0" layoutInCell="1" allowOverlap="1" wp14:anchorId="2FD4D44E" wp14:editId="12E18231">
                  <wp:simplePos x="0" y="0"/>
                  <wp:positionH relativeFrom="margin">
                    <wp:posOffset>4673409</wp:posOffset>
                  </wp:positionH>
                  <wp:positionV relativeFrom="paragraph">
                    <wp:posOffset>4736317</wp:posOffset>
                  </wp:positionV>
                  <wp:extent cx="1574418" cy="302508"/>
                  <wp:effectExtent l="0" t="0" r="26035" b="21590"/>
                  <wp:wrapNone/>
                  <wp:docPr id="59" name="矩形 5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574418" cy="3025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4809" w:rsidRPr="003852C6" w:rsidRDefault="00EB4809">
                              <w:pPr>
                                <w:jc w:val="center"/>
                                <w:rPr>
                                  <w:color w:val="FFFFFF" w:themeColor="background1"/>
                                  <w:rPrChange w:id="180" w:author="User" w:date="2018-04-16T19:56:00Z">
                                    <w:rPr/>
                                  </w:rPrChange>
                                </w:rPr>
                                <w:pPrChange w:id="181" w:author="User" w:date="2018-04-16T19:54:00Z">
                                  <w:pPr/>
                                </w:pPrChange>
                              </w:pPr>
                              <w:ins w:id="182" w:author="User" w:date="2018-04-16T20:23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#F85825</w:t>
                                </w:r>
                              </w:ins>
                              <w:ins w:id="183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184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185" w:author="User" w:date="2018-04-16T20:23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1.0625rem</w:t>
                                </w:r>
                                <w:r w:rsidRPr="0069253D">
                                  <w:rPr>
                                    <w:rFonts w:ascii="Consolas" w:hAnsi="Consolas" w:cs="Consolas" w:hint="eastAsia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/</w:t>
                                </w:r>
                                <w:r>
                                  <w:rPr>
                                    <w:rFonts w:ascii="Consolas" w:hAnsi="Consolas" w:cs="Consolas" w:hint="eastAsia"/>
                                    <w:color w:val="222222"/>
                                    <w:sz w:val="18"/>
                                    <w:szCs w:val="18"/>
                                  </w:rPr>
                                  <w:t>加粗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FD4D44E" id="矩形 59" o:spid="_x0000_s1046" style="position:absolute;left:0;text-align:left;margin-left:368pt;margin-top:372.95pt;width:123.95pt;height:23.8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" fillcolor="#5b9bd5 [3204]" strokecolor="#1f4d78 [1604]" strokeweight="1pt">
                  <v:textbox>
                    <w:txbxContent>
                      <w:p w:rsidR="00EB4809" w:rsidRPr="003852C6" w:rsidRDefault="00EB4809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317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318" w:author="User" w:date="2018-04-16T19:54:00Z">
                            <w:pPr/>
                          </w:pPrChange>
                        </w:pPr>
                        <w:ins w:id="319" w:author="User" w:date="2018-04-16T20:23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#F85825</w:t>
                          </w:r>
                        </w:ins>
                        <w:ins w:id="320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321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322" w:author="User" w:date="2018-04-16T20:23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1.0625rem</w:t>
                          </w:r>
                          <w:r w:rsidRPr="0069253D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>
                            <w:rPr>
                              <w:rFonts w:ascii="Consolas" w:hAnsi="Consolas" w:cs="Consolas" w:hint="eastAsia"/>
                              <w:color w:val="222222"/>
                              <w:sz w:val="18"/>
                              <w:szCs w:val="18"/>
                            </w:rPr>
                            <w:t>加粗</w:t>
                          </w:r>
                        </w:ins>
                      </w:p>
                    </w:txbxContent>
                  </v:textbox>
                  <w10:wrap anchorx="margin"/>
                </v:rect>
              </w:pict>
            </mc:Fallback>
          </mc:AlternateContent>
        </w:r>
        <w:r w:rsidR="00EB4809">
          <w:rPr>
            <w:noProof/>
          </w:rPr>
          <mc:AlternateContent>
            <mc:Choice Requires="wps">
              <w:drawing>
                <wp:anchor distT="0" distB="0" distL="114300" distR="114300" simplePos="0" relativeHeight="251754496" behindDoc="0" locked="0" layoutInCell="1" allowOverlap="1" wp14:anchorId="704C3AB6" wp14:editId="377538B3">
                  <wp:simplePos x="0" y="0"/>
                  <wp:positionH relativeFrom="margin">
                    <wp:posOffset>3394624</wp:posOffset>
                  </wp:positionH>
                  <wp:positionV relativeFrom="paragraph">
                    <wp:posOffset>4743192</wp:posOffset>
                  </wp:positionV>
                  <wp:extent cx="1216908" cy="302508"/>
                  <wp:effectExtent l="0" t="0" r="21590" b="21590"/>
                  <wp:wrapNone/>
                  <wp:docPr id="58" name="矩形 5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216908" cy="3025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4809" w:rsidRPr="003852C6" w:rsidRDefault="00EB4809">
                              <w:pPr>
                                <w:jc w:val="center"/>
                                <w:rPr>
                                  <w:color w:val="FFFFFF" w:themeColor="background1"/>
                                  <w:rPrChange w:id="186" w:author="User" w:date="2018-04-16T19:56:00Z">
                                    <w:rPr/>
                                  </w:rPrChange>
                                </w:rPr>
                                <w:pPrChange w:id="187" w:author="User" w:date="2018-04-16T19:54:00Z">
                                  <w:pPr/>
                                </w:pPrChange>
                              </w:pPr>
                              <w:ins w:id="188" w:author="User" w:date="2018-04-16T20:23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#F85825</w:t>
                                </w:r>
                              </w:ins>
                              <w:ins w:id="189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190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191" w:author="User" w:date="2018-04-16T20:23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0.75rem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04C3AB6" id="矩形 58" o:spid="_x0000_s1047" style="position:absolute;left:0;text-align:left;margin-left:267.3pt;margin-top:373.5pt;width:95.8pt;height:23.8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" fillcolor="#5b9bd5 [3204]" strokecolor="#1f4d78 [1604]" strokeweight="1pt">
                  <v:textbox>
                    <w:txbxContent>
                      <w:p w:rsidR="00EB4809" w:rsidRPr="003852C6" w:rsidRDefault="00EB4809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329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330" w:author="User" w:date="2018-04-16T19:54:00Z">
                            <w:pPr/>
                          </w:pPrChange>
                        </w:pPr>
                        <w:ins w:id="331" w:author="User" w:date="2018-04-16T20:23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#F85825</w:t>
                          </w:r>
                        </w:ins>
                        <w:ins w:id="332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333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334" w:author="User" w:date="2018-04-16T20:23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0.75rem</w:t>
                          </w:r>
                        </w:ins>
                      </w:p>
                    </w:txbxContent>
                  </v:textbox>
                  <w10:wrap anchorx="margin"/>
                </v:rect>
              </w:pict>
            </mc:Fallback>
          </mc:AlternateContent>
        </w:r>
      </w:ins>
      <w:ins w:id="192" w:author="User" w:date="2018-04-16T20:22:00Z">
        <w:r w:rsidR="00EB4809">
          <w:rPr>
            <w:noProof/>
          </w:rPr>
          <mc:AlternateContent>
            <mc:Choice Requires="wps">
              <w:drawing>
                <wp:anchor distT="0" distB="0" distL="114300" distR="114300" simplePos="0" relativeHeight="251752448" behindDoc="0" locked="0" layoutInCell="1" allowOverlap="1" wp14:anchorId="270D0A1D" wp14:editId="3A49C145">
                  <wp:simplePos x="0" y="0"/>
                  <wp:positionH relativeFrom="margin">
                    <wp:posOffset>1923334</wp:posOffset>
                  </wp:positionH>
                  <wp:positionV relativeFrom="paragraph">
                    <wp:posOffset>4756943</wp:posOffset>
                  </wp:positionV>
                  <wp:extent cx="1361287" cy="302260"/>
                  <wp:effectExtent l="0" t="0" r="10795" b="21590"/>
                  <wp:wrapNone/>
                  <wp:docPr id="57" name="矩形 5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361287" cy="302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4809" w:rsidRPr="003852C6" w:rsidRDefault="00EB4809">
                              <w:pPr>
                                <w:jc w:val="center"/>
                                <w:rPr>
                                  <w:color w:val="FFFFFF" w:themeColor="background1"/>
                                  <w:rPrChange w:id="193" w:author="User" w:date="2018-04-16T19:56:00Z">
                                    <w:rPr/>
                                  </w:rPrChange>
                                </w:rPr>
                                <w:pPrChange w:id="194" w:author="User" w:date="2018-04-16T19:54:00Z">
                                  <w:pPr/>
                                </w:pPrChange>
                              </w:pPr>
                              <w:ins w:id="195" w:author="User" w:date="2018-04-16T20:22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#333333</w:t>
                                </w:r>
                              </w:ins>
                              <w:ins w:id="196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197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198" w:author="User" w:date="2018-04-16T20:23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0.8125rem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70D0A1D" id="矩形 57" o:spid="_x0000_s1048" style="position:absolute;left:0;text-align:left;margin-left:151.45pt;margin-top:374.55pt;width:107.2pt;height:23.8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" fillcolor="#5b9bd5 [3204]" strokecolor="#1f4d78 [1604]" strokeweight="1pt">
                  <v:textbox>
                    <w:txbxContent>
                      <w:p w:rsidR="00EB4809" w:rsidRPr="003852C6" w:rsidRDefault="00EB4809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342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343" w:author="User" w:date="2018-04-16T19:54:00Z">
                            <w:pPr/>
                          </w:pPrChange>
                        </w:pPr>
                        <w:ins w:id="344" w:author="User" w:date="2018-04-16T20:22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#333333</w:t>
                          </w:r>
                        </w:ins>
                        <w:ins w:id="345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346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347" w:author="User" w:date="2018-04-16T20:23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0.8125rem</w:t>
                          </w:r>
                        </w:ins>
                      </w:p>
                    </w:txbxContent>
                  </v:textbox>
                  <w10:wrap anchorx="margin"/>
                </v:rect>
              </w:pict>
            </mc:Fallback>
          </mc:AlternateContent>
        </w:r>
      </w:ins>
      <w:ins w:id="199" w:author="User" w:date="2018-04-16T20:21:00Z">
        <w:r w:rsidR="00EB4809">
          <w:rPr>
            <w:noProof/>
          </w:rPr>
          <mc:AlternateContent>
            <mc:Choice Requires="wps">
              <w:drawing>
                <wp:anchor distT="0" distB="0" distL="114300" distR="114300" simplePos="0" relativeHeight="251750400" behindDoc="0" locked="0" layoutInCell="1" allowOverlap="1" wp14:anchorId="3A883987" wp14:editId="1713B222">
                  <wp:simplePos x="0" y="0"/>
                  <wp:positionH relativeFrom="margin">
                    <wp:posOffset>3820886</wp:posOffset>
                  </wp:positionH>
                  <wp:positionV relativeFrom="paragraph">
                    <wp:posOffset>5526964</wp:posOffset>
                  </wp:positionV>
                  <wp:extent cx="2151934" cy="302508"/>
                  <wp:effectExtent l="0" t="0" r="20320" b="21590"/>
                  <wp:wrapNone/>
                  <wp:docPr id="56" name="矩形 5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151934" cy="3025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4809" w:rsidRPr="003852C6" w:rsidRDefault="00EB4809">
                              <w:pPr>
                                <w:jc w:val="center"/>
                                <w:rPr>
                                  <w:color w:val="FFFFFF" w:themeColor="background1"/>
                                  <w:rPrChange w:id="200" w:author="User" w:date="2018-04-16T19:56:00Z">
                                    <w:rPr/>
                                  </w:rPrChange>
                                </w:rPr>
                                <w:pPrChange w:id="201" w:author="User" w:date="2018-04-16T19:54:00Z">
                                  <w:pPr/>
                                </w:pPrChange>
                              </w:pPr>
                              <w:ins w:id="202" w:author="User" w:date="2018-04-16T20:22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#FFFFFF</w:t>
                                </w:r>
                              </w:ins>
                              <w:ins w:id="203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204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205" w:author="User" w:date="2018-04-16T20:22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1.125rem</w:t>
                                </w:r>
                                <w:r w:rsidRPr="0069253D">
                                  <w:rPr>
                                    <w:rFonts w:ascii="Consolas" w:hAnsi="Consolas" w:cs="Consolas" w:hint="eastAsia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/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#FF6E40</w:t>
                                </w:r>
                                <w:r>
                                  <w:rPr>
                                    <w:rFonts w:ascii="Consolas" w:hAnsi="Consolas" w:cs="Consolas" w:hint="eastAsia"/>
                                    <w:color w:val="222222"/>
                                    <w:sz w:val="18"/>
                                    <w:szCs w:val="18"/>
                                  </w:rPr>
                                  <w:t>背景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色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A883987" id="矩形 56" o:spid="_x0000_s1049" style="position:absolute;left:0;text-align:left;margin-left:300.85pt;margin-top:435.2pt;width:169.45pt;height:23.8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" fillcolor="#5b9bd5 [3204]" strokecolor="#1f4d78 [1604]" strokeweight="1pt">
                  <v:textbox>
                    <w:txbxContent>
                      <w:p w:rsidR="00EB4809" w:rsidRPr="003852C6" w:rsidRDefault="00EB4809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355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356" w:author="User" w:date="2018-04-16T19:54:00Z">
                            <w:pPr/>
                          </w:pPrChange>
                        </w:pPr>
                        <w:ins w:id="357" w:author="User" w:date="2018-04-16T20:22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#FFFFFF</w:t>
                          </w:r>
                        </w:ins>
                        <w:ins w:id="358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359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360" w:author="User" w:date="2018-04-16T20:22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1.125rem</w:t>
                          </w:r>
                          <w:r w:rsidRPr="0069253D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#FF6E40</w:t>
                          </w:r>
                          <w:r>
                            <w:rPr>
                              <w:rFonts w:ascii="Consolas" w:hAnsi="Consolas" w:cs="Consolas" w:hint="eastAsia"/>
                              <w:color w:val="222222"/>
                              <w:sz w:val="18"/>
                              <w:szCs w:val="18"/>
                            </w:rPr>
                            <w:t>背景</w:t>
                          </w:r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色</w:t>
                          </w:r>
                        </w:ins>
                      </w:p>
                    </w:txbxContent>
                  </v:textbox>
                  <w10:wrap anchorx="margin"/>
                </v:rect>
              </w:pict>
            </mc:Fallback>
          </mc:AlternateContent>
        </w:r>
      </w:ins>
      <w:ins w:id="206" w:author="User" w:date="2018-04-16T20:20:00Z">
        <w:r w:rsidR="00EB4809">
          <w:rPr>
            <w:noProof/>
          </w:rPr>
          <mc:AlternateContent>
            <mc:Choice Requires="wps">
              <w:drawing>
                <wp:anchor distT="0" distB="0" distL="114300" distR="114300" simplePos="0" relativeHeight="251748352" behindDoc="0" locked="0" layoutInCell="1" allowOverlap="1" wp14:anchorId="69A57DC4" wp14:editId="0CD6C9FB">
                  <wp:simplePos x="0" y="0"/>
                  <wp:positionH relativeFrom="margin">
                    <wp:align>left</wp:align>
                  </wp:positionH>
                  <wp:positionV relativeFrom="paragraph">
                    <wp:posOffset>5182187</wp:posOffset>
                  </wp:positionV>
                  <wp:extent cx="1766924" cy="302508"/>
                  <wp:effectExtent l="0" t="0" r="24130" b="21590"/>
                  <wp:wrapNone/>
                  <wp:docPr id="55" name="矩形 5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766924" cy="3025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4809" w:rsidRPr="003852C6" w:rsidRDefault="00EB4809">
                              <w:pPr>
                                <w:jc w:val="center"/>
                                <w:rPr>
                                  <w:color w:val="FFFFFF" w:themeColor="background1"/>
                                  <w:rPrChange w:id="207" w:author="User" w:date="2018-04-16T19:56:00Z">
                                    <w:rPr/>
                                  </w:rPrChange>
                                </w:rPr>
                                <w:pPrChange w:id="208" w:author="User" w:date="2018-04-16T19:54:00Z">
                                  <w:pPr/>
                                </w:pPrChange>
                              </w:pPr>
                              <w:ins w:id="209" w:author="User" w:date="2018-04-16T20:21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0.8125rem</w:t>
                                </w:r>
                              </w:ins>
                              <w:ins w:id="210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211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212" w:author="User" w:date="2018-04-16T20:21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#333333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9A57DC4" id="矩形 55" o:spid="_x0000_s1050" style="position:absolute;left:0;text-align:left;margin-left:0;margin-top:408.05pt;width:139.15pt;height:23.8pt;z-index:251748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" fillcolor="#5b9bd5 [3204]" strokecolor="#1f4d78 [1604]" strokeweight="1pt">
                  <v:textbox>
                    <w:txbxContent>
                      <w:p w:rsidR="00EB4809" w:rsidRPr="003852C6" w:rsidRDefault="00EB4809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368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369" w:author="User" w:date="2018-04-16T19:54:00Z">
                            <w:pPr/>
                          </w:pPrChange>
                        </w:pPr>
                        <w:ins w:id="370" w:author="User" w:date="2018-04-16T20:21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0.8125rem</w:t>
                          </w:r>
                        </w:ins>
                        <w:ins w:id="371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372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373" w:author="User" w:date="2018-04-16T20:21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#333333</w:t>
                          </w:r>
                        </w:ins>
                      </w:p>
                    </w:txbxContent>
                  </v:textbox>
                  <w10:wrap anchorx="margin"/>
                </v:rect>
              </w:pict>
            </mc:Fallback>
          </mc:AlternateContent>
        </w:r>
        <w:r w:rsidR="00EB4809">
          <w:rPr>
            <w:noProof/>
          </w:rPr>
          <mc:AlternateContent>
            <mc:Choice Requires="wps">
              <w:drawing>
                <wp:anchor distT="0" distB="0" distL="114300" distR="114300" simplePos="0" relativeHeight="251746304" behindDoc="0" locked="0" layoutInCell="1" allowOverlap="1" wp14:anchorId="270F6CBD" wp14:editId="15CB5E3D">
                  <wp:simplePos x="0" y="0"/>
                  <wp:positionH relativeFrom="column">
                    <wp:posOffset>457272</wp:posOffset>
                  </wp:positionH>
                  <wp:positionV relativeFrom="paragraph">
                    <wp:posOffset>4099479</wp:posOffset>
                  </wp:positionV>
                  <wp:extent cx="1766924" cy="302508"/>
                  <wp:effectExtent l="0" t="0" r="24130" b="21590"/>
                  <wp:wrapNone/>
                  <wp:docPr id="54" name="矩形 5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766924" cy="3025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4809" w:rsidRPr="003852C6" w:rsidRDefault="00EB4809">
                              <w:pPr>
                                <w:jc w:val="center"/>
                                <w:rPr>
                                  <w:color w:val="FFFFFF" w:themeColor="background1"/>
                                  <w:rPrChange w:id="213" w:author="User" w:date="2018-04-16T19:56:00Z">
                                    <w:rPr/>
                                  </w:rPrChange>
                                </w:rPr>
                                <w:pPrChange w:id="214" w:author="User" w:date="2018-04-16T19:54:00Z">
                                  <w:pPr/>
                                </w:pPrChange>
                              </w:pPr>
                              <w:ins w:id="215" w:author="User" w:date="2018-04-16T20:20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1.0625rem</w:t>
                                </w:r>
                              </w:ins>
                              <w:ins w:id="216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217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218" w:author="User" w:date="2018-04-16T20:20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#F95824</w:t>
                                </w:r>
                              </w:ins>
                              <w:ins w:id="219" w:author="User" w:date="2018-04-16T20:19:00Z">
                                <w:r w:rsidRPr="0069253D">
                                  <w:rPr>
                                    <w:rFonts w:ascii="Consolas" w:hAnsi="Consolas" w:cs="Consolas" w:hint="eastAsia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/</w:t>
                                </w:r>
                              </w:ins>
                              <w:ins w:id="220" w:author="User" w:date="2018-04-16T20:20:00Z">
                                <w:r>
                                  <w:rPr>
                                    <w:rFonts w:ascii="Consolas" w:hAnsi="Consolas" w:cs="Consolas" w:hint="eastAsia"/>
                                    <w:color w:val="222222"/>
                                    <w:sz w:val="18"/>
                                    <w:szCs w:val="18"/>
                                  </w:rPr>
                                  <w:t>加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粗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70F6CBD" id="矩形 54" o:spid="_x0000_s1051" style="position:absolute;left:0;text-align:left;margin-left:36pt;margin-top:322.8pt;width:139.15pt;height:23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" fillcolor="#5b9bd5 [3204]" strokecolor="#1f4d78 [1604]" strokeweight="1pt">
                  <v:textbox>
                    <w:txbxContent>
                      <w:p w:rsidR="00EB4809" w:rsidRPr="003852C6" w:rsidRDefault="00EB4809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382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383" w:author="User" w:date="2018-04-16T19:54:00Z">
                            <w:pPr/>
                          </w:pPrChange>
                        </w:pPr>
                        <w:ins w:id="384" w:author="User" w:date="2018-04-16T20:20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1.0625rem</w:t>
                          </w:r>
                        </w:ins>
                        <w:ins w:id="385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386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387" w:author="User" w:date="2018-04-16T20:20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#F95824</w:t>
                          </w:r>
                        </w:ins>
                        <w:ins w:id="388" w:author="User" w:date="2018-04-16T20:19:00Z">
                          <w:r w:rsidRPr="0069253D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</w:ins>
                        <w:ins w:id="389" w:author="User" w:date="2018-04-16T20:20:00Z">
                          <w:r>
                            <w:rPr>
                              <w:rFonts w:ascii="Consolas" w:hAnsi="Consolas" w:cs="Consolas" w:hint="eastAsia"/>
                              <w:color w:val="222222"/>
                              <w:sz w:val="18"/>
                              <w:szCs w:val="18"/>
                            </w:rPr>
                            <w:t>加</w:t>
                          </w:r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粗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ins w:id="221" w:author="User" w:date="2018-04-16T20:19:00Z">
        <w:r w:rsidR="00EB4809">
          <w:rPr>
            <w:noProof/>
          </w:rPr>
          <mc:AlternateContent>
            <mc:Choice Requires="wps">
              <w:drawing>
                <wp:anchor distT="0" distB="0" distL="114300" distR="114300" simplePos="0" relativeHeight="251744256" behindDoc="0" locked="0" layoutInCell="1" allowOverlap="1" wp14:anchorId="35EAF9E4" wp14:editId="12816E5B">
                  <wp:simplePos x="0" y="0"/>
                  <wp:positionH relativeFrom="column">
                    <wp:posOffset>2410297</wp:posOffset>
                  </wp:positionH>
                  <wp:positionV relativeFrom="paragraph">
                    <wp:posOffset>3669049</wp:posOffset>
                  </wp:positionV>
                  <wp:extent cx="1766924" cy="302508"/>
                  <wp:effectExtent l="0" t="0" r="24130" b="21590"/>
                  <wp:wrapNone/>
                  <wp:docPr id="53" name="矩形 5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766924" cy="3025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4809" w:rsidRPr="003852C6" w:rsidRDefault="00EB4809">
                              <w:pPr>
                                <w:jc w:val="center"/>
                                <w:rPr>
                                  <w:color w:val="FFFFFF" w:themeColor="background1"/>
                                  <w:rPrChange w:id="222" w:author="User" w:date="2018-04-16T19:56:00Z">
                                    <w:rPr/>
                                  </w:rPrChange>
                                </w:rPr>
                                <w:pPrChange w:id="223" w:author="User" w:date="2018-04-16T19:54:00Z">
                                  <w:pPr/>
                                </w:pPrChange>
                              </w:pPr>
                              <w:ins w:id="224" w:author="User" w:date="2018-04-16T20:19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0.75rem</w:t>
                                </w:r>
                              </w:ins>
                              <w:ins w:id="225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226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227" w:author="User" w:date="2018-04-16T20:19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#F95824</w:t>
                                </w:r>
                                <w:r w:rsidRPr="0069253D">
                                  <w:rPr>
                                    <w:rFonts w:ascii="Consolas" w:hAnsi="Consolas" w:cs="Consolas" w:hint="eastAsia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/</w:t>
                                </w:r>
                              </w:ins>
                              <w:ins w:id="228" w:author="User" w:date="2018-04-16T20:20:00Z">
                                <w:r>
                                  <w:rPr>
                                    <w:rFonts w:ascii="Consolas" w:hAnsi="Consolas" w:cs="Consolas" w:hint="eastAsia"/>
                                    <w:color w:val="222222"/>
                                    <w:sz w:val="18"/>
                                    <w:szCs w:val="18"/>
                                  </w:rPr>
                                  <w:t>加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粗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5EAF9E4" id="矩形 53" o:spid="_x0000_s1052" style="position:absolute;left:0;text-align:left;margin-left:189.8pt;margin-top:288.9pt;width:139.15pt;height:23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" fillcolor="#5b9bd5 [3204]" strokecolor="#1f4d78 [1604]" strokeweight="1pt">
                  <v:textbox>
                    <w:txbxContent>
                      <w:p w:rsidR="00EB4809" w:rsidRPr="003852C6" w:rsidRDefault="00EB4809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398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399" w:author="User" w:date="2018-04-16T19:54:00Z">
                            <w:pPr/>
                          </w:pPrChange>
                        </w:pPr>
                        <w:ins w:id="400" w:author="User" w:date="2018-04-16T20:19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0.75rem</w:t>
                          </w:r>
                        </w:ins>
                        <w:ins w:id="401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402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403" w:author="User" w:date="2018-04-16T20:19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#F95824</w:t>
                          </w:r>
                          <w:r w:rsidRPr="0069253D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</w:ins>
                        <w:ins w:id="404" w:author="User" w:date="2018-04-16T20:20:00Z">
                          <w:r>
                            <w:rPr>
                              <w:rFonts w:ascii="Consolas" w:hAnsi="Consolas" w:cs="Consolas" w:hint="eastAsia"/>
                              <w:color w:val="222222"/>
                              <w:sz w:val="18"/>
                              <w:szCs w:val="18"/>
                            </w:rPr>
                            <w:t>加</w:t>
                          </w:r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粗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  <w:r w:rsidR="00EB4809">
          <w:rPr>
            <w:noProof/>
          </w:rPr>
          <mc:AlternateContent>
            <mc:Choice Requires="wps">
              <w:drawing>
                <wp:anchor distT="0" distB="0" distL="114300" distR="114300" simplePos="0" relativeHeight="251742208" behindDoc="0" locked="0" layoutInCell="1" allowOverlap="1" wp14:anchorId="0A735A53" wp14:editId="065CDDA6">
                  <wp:simplePos x="0" y="0"/>
                  <wp:positionH relativeFrom="column">
                    <wp:posOffset>2699557</wp:posOffset>
                  </wp:positionH>
                  <wp:positionV relativeFrom="paragraph">
                    <wp:posOffset>3067284</wp:posOffset>
                  </wp:positionV>
                  <wp:extent cx="1766924" cy="302508"/>
                  <wp:effectExtent l="0" t="0" r="24130" b="21590"/>
                  <wp:wrapNone/>
                  <wp:docPr id="52" name="矩形 5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766924" cy="3025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4809" w:rsidRPr="003852C6" w:rsidRDefault="00EB4809">
                              <w:pPr>
                                <w:jc w:val="center"/>
                                <w:rPr>
                                  <w:color w:val="FFFFFF" w:themeColor="background1"/>
                                  <w:rPrChange w:id="229" w:author="User" w:date="2018-04-16T19:56:00Z">
                                    <w:rPr/>
                                  </w:rPrChange>
                                </w:rPr>
                                <w:pPrChange w:id="230" w:author="User" w:date="2018-04-16T19:54:00Z">
                                  <w:pPr/>
                                </w:pPrChange>
                              </w:pPr>
                              <w:ins w:id="231" w:author="User" w:date="2018-04-16T20:19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0.875rem</w:t>
                                </w:r>
                              </w:ins>
                              <w:ins w:id="232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233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234" w:author="User" w:date="2018-04-16T20:19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#333333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A735A53" id="矩形 52" o:spid="_x0000_s1053" style="position:absolute;left:0;text-align:left;margin-left:212.55pt;margin-top:241.5pt;width:139.15pt;height:23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" fillcolor="#5b9bd5 [3204]" strokecolor="#1f4d78 [1604]" strokeweight="1pt">
                  <v:textbox>
                    <w:txbxContent>
                      <w:p w:rsidR="00EB4809" w:rsidRPr="003852C6" w:rsidRDefault="00EB4809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411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412" w:author="User" w:date="2018-04-16T19:54:00Z">
                            <w:pPr/>
                          </w:pPrChange>
                        </w:pPr>
                        <w:ins w:id="413" w:author="User" w:date="2018-04-16T20:19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0.875rem</w:t>
                          </w:r>
                        </w:ins>
                        <w:ins w:id="414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415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416" w:author="User" w:date="2018-04-16T20:19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#333333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ins w:id="235" w:author="User" w:date="2018-04-16T20:18:00Z">
        <w:r w:rsidR="00EB4809">
          <w:rPr>
            <w:noProof/>
          </w:rPr>
          <mc:AlternateContent>
            <mc:Choice Requires="wps">
              <w:drawing>
                <wp:anchor distT="0" distB="0" distL="114300" distR="114300" simplePos="0" relativeHeight="251740160" behindDoc="0" locked="0" layoutInCell="1" allowOverlap="1" wp14:anchorId="33AFE553" wp14:editId="7DFD6795">
                  <wp:simplePos x="0" y="0"/>
                  <wp:positionH relativeFrom="column">
                    <wp:posOffset>2631292</wp:posOffset>
                  </wp:positionH>
                  <wp:positionV relativeFrom="paragraph">
                    <wp:posOffset>1028576</wp:posOffset>
                  </wp:positionV>
                  <wp:extent cx="1766924" cy="302508"/>
                  <wp:effectExtent l="0" t="0" r="24130" b="21590"/>
                  <wp:wrapNone/>
                  <wp:docPr id="51" name="矩形 5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766924" cy="3025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4809" w:rsidRPr="003852C6" w:rsidRDefault="00EB4809">
                              <w:pPr>
                                <w:jc w:val="center"/>
                                <w:rPr>
                                  <w:color w:val="FFFFFF" w:themeColor="background1"/>
                                  <w:rPrChange w:id="236" w:author="User" w:date="2018-04-16T19:56:00Z">
                                    <w:rPr/>
                                  </w:rPrChange>
                                </w:rPr>
                                <w:pPrChange w:id="237" w:author="User" w:date="2018-04-16T19:54:00Z">
                                  <w:pPr/>
                                </w:pPrChange>
                              </w:pPr>
                              <w:ins w:id="238" w:author="User" w:date="2018-04-16T20:18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1rem</w:t>
                                </w:r>
                              </w:ins>
                              <w:ins w:id="239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240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241" w:author="User" w:date="2018-04-16T20:19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#333333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3AFE553" id="矩形 51" o:spid="_x0000_s1054" style="position:absolute;left:0;text-align:left;margin-left:207.2pt;margin-top:81pt;width:139.15pt;height:23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" fillcolor="#5b9bd5 [3204]" strokecolor="#1f4d78 [1604]" strokeweight="1pt">
                  <v:textbox>
                    <w:txbxContent>
                      <w:p w:rsidR="00EB4809" w:rsidRPr="003852C6" w:rsidRDefault="00EB4809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424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425" w:author="User" w:date="2018-04-16T19:54:00Z">
                            <w:pPr/>
                          </w:pPrChange>
                        </w:pPr>
                        <w:ins w:id="426" w:author="User" w:date="2018-04-16T20:18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1rem</w:t>
                          </w:r>
                        </w:ins>
                        <w:ins w:id="427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428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429" w:author="User" w:date="2018-04-16T20:19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#333333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ins w:id="242" w:author="User" w:date="2018-04-16T20:17:00Z">
        <w:r w:rsidR="00EB4809">
          <w:rPr>
            <w:noProof/>
          </w:rPr>
          <mc:AlternateContent>
            <mc:Choice Requires="wps">
              <w:drawing>
                <wp:anchor distT="0" distB="0" distL="114300" distR="114300" simplePos="0" relativeHeight="251736064" behindDoc="0" locked="0" layoutInCell="1" allowOverlap="1" wp14:anchorId="7D7BB570" wp14:editId="0DEC82B3">
                  <wp:simplePos x="0" y="0"/>
                  <wp:positionH relativeFrom="column">
                    <wp:posOffset>218286</wp:posOffset>
                  </wp:positionH>
                  <wp:positionV relativeFrom="paragraph">
                    <wp:posOffset>838085</wp:posOffset>
                  </wp:positionV>
                  <wp:extent cx="1567543" cy="302260"/>
                  <wp:effectExtent l="0" t="0" r="13970" b="21590"/>
                  <wp:wrapNone/>
                  <wp:docPr id="47" name="矩形 4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567543" cy="302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4809" w:rsidRPr="003852C6" w:rsidRDefault="00EB4809">
                              <w:pPr>
                                <w:jc w:val="center"/>
                                <w:rPr>
                                  <w:color w:val="FFFFFF" w:themeColor="background1"/>
                                  <w:rPrChange w:id="243" w:author="User" w:date="2018-04-16T19:56:00Z">
                                    <w:rPr/>
                                  </w:rPrChange>
                                </w:rPr>
                                <w:pPrChange w:id="244" w:author="User" w:date="2018-04-16T19:54:00Z">
                                  <w:pPr/>
                                </w:pPrChange>
                              </w:pPr>
                              <w:ins w:id="245" w:author="User" w:date="2018-04-16T20:17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0.8125rem</w:t>
                                </w:r>
                              </w:ins>
                              <w:ins w:id="246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247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248" w:author="User" w:date="2018-04-16T20:17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#333333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D7BB570" id="矩形 47" o:spid="_x0000_s1055" style="position:absolute;left:0;text-align:left;margin-left:17.2pt;margin-top:66pt;width:123.45pt;height:23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" fillcolor="#5b9bd5 [3204]" strokecolor="#1f4d78 [1604]" strokeweight="1pt">
                  <v:textbox>
                    <w:txbxContent>
                      <w:p w:rsidR="00EB4809" w:rsidRPr="003852C6" w:rsidRDefault="00EB4809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437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438" w:author="User" w:date="2018-04-16T19:54:00Z">
                            <w:pPr/>
                          </w:pPrChange>
                        </w:pPr>
                        <w:ins w:id="439" w:author="User" w:date="2018-04-16T20:17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0.8125rem</w:t>
                          </w:r>
                        </w:ins>
                        <w:ins w:id="440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441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442" w:author="User" w:date="2018-04-16T20:17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#333333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ins w:id="249" w:author="User" w:date="2018-04-16T20:18:00Z">
        <w:r w:rsidR="00EB4809">
          <w:rPr>
            <w:noProof/>
          </w:rPr>
          <mc:AlternateContent>
            <mc:Choice Requires="wps">
              <w:drawing>
                <wp:anchor distT="0" distB="0" distL="114300" distR="114300" simplePos="0" relativeHeight="251738112" behindDoc="0" locked="0" layoutInCell="1" allowOverlap="1" wp14:anchorId="455ECDFD" wp14:editId="61114F41">
                  <wp:simplePos x="0" y="0"/>
                  <wp:positionH relativeFrom="column">
                    <wp:posOffset>2741481</wp:posOffset>
                  </wp:positionH>
                  <wp:positionV relativeFrom="paragraph">
                    <wp:posOffset>191818</wp:posOffset>
                  </wp:positionV>
                  <wp:extent cx="1766924" cy="302508"/>
                  <wp:effectExtent l="0" t="0" r="24130" b="21590"/>
                  <wp:wrapNone/>
                  <wp:docPr id="50" name="矩形 5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766924" cy="3025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4809" w:rsidRPr="003852C6" w:rsidRDefault="00EB4809">
                              <w:pPr>
                                <w:jc w:val="center"/>
                                <w:rPr>
                                  <w:color w:val="FFFFFF" w:themeColor="background1"/>
                                  <w:rPrChange w:id="250" w:author="User" w:date="2018-04-16T19:56:00Z">
                                    <w:rPr/>
                                  </w:rPrChange>
                                </w:rPr>
                                <w:pPrChange w:id="251" w:author="User" w:date="2018-04-16T19:54:00Z">
                                  <w:pPr/>
                                </w:pPrChange>
                              </w:pPr>
                              <w:ins w:id="252" w:author="User" w:date="2018-04-16T20:18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0.75rem</w:t>
                                </w:r>
                              </w:ins>
                              <w:ins w:id="253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254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255" w:author="User" w:date="2018-04-16T20:18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#666666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55ECDFD" id="矩形 50" o:spid="_x0000_s1056" style="position:absolute;left:0;text-align:left;margin-left:215.85pt;margin-top:15.1pt;width:139.15pt;height:23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" fillcolor="#5b9bd5 [3204]" strokecolor="#1f4d78 [1604]" strokeweight="1pt">
                  <v:textbox>
                    <w:txbxContent>
                      <w:p w:rsidR="00EB4809" w:rsidRPr="003852C6" w:rsidRDefault="00EB4809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450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451" w:author="User" w:date="2018-04-16T19:54:00Z">
                            <w:pPr/>
                          </w:pPrChange>
                        </w:pPr>
                        <w:ins w:id="452" w:author="User" w:date="2018-04-16T20:18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0.75rem</w:t>
                          </w:r>
                        </w:ins>
                        <w:ins w:id="453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454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455" w:author="User" w:date="2018-04-16T20:18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#666666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ins w:id="256" w:author="User" w:date="2018-04-16T20:17:00Z">
        <w:r w:rsidR="00EB4809">
          <w:rPr>
            <w:noProof/>
          </w:rPr>
          <w:drawing>
            <wp:inline distT="0" distB="0" distL="0" distR="0" wp14:anchorId="701A637A" wp14:editId="3F672A9E">
              <wp:extent cx="3638095" cy="6438095"/>
              <wp:effectExtent l="0" t="0" r="635" b="1270"/>
              <wp:docPr id="45" name="图片 4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38095" cy="64380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3E3555" w:rsidRDefault="003E3555">
      <w:pPr>
        <w:rPr>
          <w:ins w:id="257" w:author="User" w:date="2018-04-16T20:31:00Z"/>
        </w:rPr>
      </w:pPr>
    </w:p>
    <w:p w:rsidR="003E3555" w:rsidRDefault="003E3555">
      <w:pPr>
        <w:rPr>
          <w:ins w:id="258" w:author="User" w:date="2018-04-16T20:31:00Z"/>
        </w:rPr>
      </w:pPr>
    </w:p>
    <w:p w:rsidR="003E3555" w:rsidRDefault="003E3555">
      <w:pPr>
        <w:rPr>
          <w:ins w:id="259" w:author="User" w:date="2018-04-16T20:31:00Z"/>
        </w:rPr>
      </w:pPr>
    </w:p>
    <w:p w:rsidR="003E3555" w:rsidRDefault="003E3555">
      <w:pPr>
        <w:rPr>
          <w:ins w:id="260" w:author="User" w:date="2018-04-16T20:31:00Z"/>
        </w:rPr>
      </w:pPr>
    </w:p>
    <w:p w:rsidR="003E3555" w:rsidRDefault="003E3555">
      <w:pPr>
        <w:rPr>
          <w:ins w:id="261" w:author="User" w:date="2018-04-16T20:31:00Z"/>
        </w:rPr>
      </w:pPr>
    </w:p>
    <w:p w:rsidR="003E3555" w:rsidRDefault="003E3555">
      <w:pPr>
        <w:rPr>
          <w:ins w:id="262" w:author="User" w:date="2018-04-16T20:31:00Z"/>
        </w:rPr>
      </w:pPr>
    </w:p>
    <w:p w:rsidR="003E3555" w:rsidRDefault="003E3555">
      <w:pPr>
        <w:rPr>
          <w:ins w:id="263" w:author="User" w:date="2018-04-16T20:31:00Z"/>
        </w:rPr>
      </w:pPr>
    </w:p>
    <w:p w:rsidR="003E3555" w:rsidRDefault="003E3555">
      <w:pPr>
        <w:rPr>
          <w:ins w:id="264" w:author="User" w:date="2018-04-16T20:31:00Z"/>
        </w:rPr>
      </w:pPr>
    </w:p>
    <w:p w:rsidR="003E3555" w:rsidRDefault="003E3555">
      <w:pPr>
        <w:rPr>
          <w:ins w:id="265" w:author="User" w:date="2018-04-16T20:31:00Z"/>
        </w:rPr>
      </w:pPr>
    </w:p>
    <w:p w:rsidR="003E3555" w:rsidRDefault="003E3555">
      <w:pPr>
        <w:rPr>
          <w:ins w:id="266" w:author="User" w:date="2018-04-16T20:31:00Z"/>
        </w:rPr>
      </w:pPr>
    </w:p>
    <w:p w:rsidR="003E3555" w:rsidRDefault="003E3555">
      <w:pPr>
        <w:rPr>
          <w:ins w:id="267" w:author="User" w:date="2018-04-16T20:33:00Z"/>
        </w:rPr>
      </w:pPr>
      <w:ins w:id="268" w:author="User" w:date="2018-04-16T20:32:00Z">
        <w:r>
          <w:rPr>
            <w:rFonts w:hint="eastAsia"/>
          </w:rPr>
          <w:t>提交</w:t>
        </w:r>
        <w:r>
          <w:t>订单</w:t>
        </w:r>
      </w:ins>
    </w:p>
    <w:p w:rsidR="003E3555" w:rsidRDefault="00AC1908">
      <w:pPr>
        <w:rPr>
          <w:ins w:id="269" w:author="User" w:date="2018-04-16T20:33:00Z"/>
        </w:rPr>
      </w:pPr>
      <w:ins w:id="270" w:author="User" w:date="2018-04-16T20:37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88288" behindDoc="0" locked="0" layoutInCell="1" allowOverlap="1" wp14:anchorId="531F16DB" wp14:editId="6ABCC412">
                  <wp:simplePos x="0" y="0"/>
                  <wp:positionH relativeFrom="margin">
                    <wp:posOffset>445168</wp:posOffset>
                  </wp:positionH>
                  <wp:positionV relativeFrom="paragraph">
                    <wp:posOffset>6188</wp:posOffset>
                  </wp:positionV>
                  <wp:extent cx="1320037" cy="302260"/>
                  <wp:effectExtent l="0" t="0" r="13970" b="21590"/>
                  <wp:wrapNone/>
                  <wp:docPr id="81" name="矩形 8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320037" cy="302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1908" w:rsidRPr="003852C6" w:rsidRDefault="00AC1908">
                              <w:pPr>
                                <w:jc w:val="center"/>
                                <w:rPr>
                                  <w:color w:val="FFFFFF" w:themeColor="background1"/>
                                  <w:rPrChange w:id="271" w:author="User" w:date="2018-04-16T19:56:00Z">
                                    <w:rPr/>
                                  </w:rPrChange>
                                </w:rPr>
                                <w:pPrChange w:id="272" w:author="User" w:date="2018-04-16T19:54:00Z">
                                  <w:pPr/>
                                </w:pPrChange>
                              </w:pPr>
                              <w:ins w:id="273" w:author="User" w:date="2018-04-16T20:37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#333333</w:t>
                                </w:r>
                              </w:ins>
                              <w:ins w:id="274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275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276" w:author="User" w:date="2018-04-16T20:37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1rem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31F16DB" id="矩形 81" o:spid="_x0000_s1057" style="position:absolute;left:0;text-align:left;margin-left:35.05pt;margin-top:.5pt;width:103.95pt;height:23.8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" fillcolor="#5b9bd5 [3204]" strokecolor="#1f4d78 [1604]" strokeweight="1pt">
                  <v:textbox>
                    <w:txbxContent>
                      <w:p w:rsidR="00AC1908" w:rsidRPr="003852C6" w:rsidRDefault="00AC1908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477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478" w:author="User" w:date="2018-04-16T19:54:00Z">
                            <w:pPr/>
                          </w:pPrChange>
                        </w:pPr>
                        <w:ins w:id="479" w:author="User" w:date="2018-04-16T20:37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#333333</w:t>
                          </w:r>
                        </w:ins>
                        <w:ins w:id="480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481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482" w:author="User" w:date="2018-04-16T20:37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1rem</w:t>
                          </w:r>
                        </w:ins>
                      </w:p>
                    </w:txbxContent>
                  </v:textbox>
                  <w10:wrap anchorx="margin"/>
                </v:rect>
              </w:pict>
            </mc:Fallback>
          </mc:AlternateContent>
        </w:r>
      </w:ins>
    </w:p>
    <w:p w:rsidR="003E3555" w:rsidRDefault="00770A3A">
      <w:pPr>
        <w:rPr>
          <w:ins w:id="277" w:author="User" w:date="2018-04-16T20:49:00Z"/>
        </w:rPr>
      </w:pPr>
      <w:ins w:id="278" w:author="User" w:date="2018-04-16T20:49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849728" behindDoc="0" locked="0" layoutInCell="1" allowOverlap="1" wp14:anchorId="71863197" wp14:editId="4429642B">
                  <wp:simplePos x="0" y="0"/>
                  <wp:positionH relativeFrom="column">
                    <wp:posOffset>1428320</wp:posOffset>
                  </wp:positionH>
                  <wp:positionV relativeFrom="paragraph">
                    <wp:posOffset>385583</wp:posOffset>
                  </wp:positionV>
                  <wp:extent cx="2193185" cy="96253"/>
                  <wp:effectExtent l="38100" t="0" r="17145" b="94615"/>
                  <wp:wrapNone/>
                  <wp:docPr id="127" name="直接箭头连接符 12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2193185" cy="962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22478608" id="直接箭头连接符 127" o:spid="_x0000_s1026" type="#_x0000_t32" style="position:absolute;left:0;text-align:left;margin-left:112.45pt;margin-top:30.35pt;width:172.7pt;height:7.6pt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" strokecolor="#5b9bd5 [3204]" strokeweight=".5pt">
                  <v:stroke endarrow="block" joinstyle="miter"/>
                </v:shape>
              </w:pict>
            </mc:Fallback>
          </mc:AlternateContent>
        </w:r>
      </w:ins>
      <w:ins w:id="279" w:author="User" w:date="2018-04-16T20:37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90336" behindDoc="0" locked="0" layoutInCell="1" allowOverlap="1" wp14:anchorId="02F49845" wp14:editId="7C824FF3">
                  <wp:simplePos x="0" y="0"/>
                  <wp:positionH relativeFrom="margin">
                    <wp:posOffset>3696326</wp:posOffset>
                  </wp:positionH>
                  <wp:positionV relativeFrom="paragraph">
                    <wp:posOffset>224084</wp:posOffset>
                  </wp:positionV>
                  <wp:extent cx="1320037" cy="302260"/>
                  <wp:effectExtent l="0" t="0" r="13970" b="21590"/>
                  <wp:wrapNone/>
                  <wp:docPr id="82" name="矩形 8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320037" cy="302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1908" w:rsidRPr="003852C6" w:rsidRDefault="00AC1908">
                              <w:pPr>
                                <w:jc w:val="center"/>
                                <w:rPr>
                                  <w:color w:val="FFFFFF" w:themeColor="background1"/>
                                  <w:rPrChange w:id="280" w:author="User" w:date="2018-04-16T19:56:00Z">
                                    <w:rPr/>
                                  </w:rPrChange>
                                </w:rPr>
                                <w:pPrChange w:id="281" w:author="User" w:date="2018-04-16T19:54:00Z">
                                  <w:pPr/>
                                </w:pPrChange>
                              </w:pPr>
                              <w:ins w:id="282" w:author="User" w:date="2018-04-16T20:37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#999999</w:t>
                                </w:r>
                              </w:ins>
                              <w:ins w:id="283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284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285" w:author="User" w:date="2018-04-16T20:37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0.8125rem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2F49845" id="矩形 82" o:spid="_x0000_s1058" style="position:absolute;left:0;text-align:left;margin-left:291.05pt;margin-top:17.65pt;width:103.95pt;height:23.8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" fillcolor="#5b9bd5 [3204]" strokecolor="#1f4d78 [1604]" strokeweight="1pt">
                  <v:textbox>
                    <w:txbxContent>
                      <w:p w:rsidR="00AC1908" w:rsidRPr="003852C6" w:rsidRDefault="00AC1908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492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493" w:author="User" w:date="2018-04-16T19:54:00Z">
                            <w:pPr/>
                          </w:pPrChange>
                        </w:pPr>
                        <w:ins w:id="494" w:author="User" w:date="2018-04-16T20:37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#999999</w:t>
                          </w:r>
                        </w:ins>
                        <w:ins w:id="495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496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497" w:author="User" w:date="2018-04-16T20:37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0.8125rem</w:t>
                          </w:r>
                        </w:ins>
                      </w:p>
                    </w:txbxContent>
                  </v:textbox>
                  <w10:wrap anchorx="margin"/>
                </v:rect>
              </w:pict>
            </mc:Fallback>
          </mc:AlternateContent>
        </w:r>
      </w:ins>
      <w:ins w:id="286" w:author="User" w:date="2018-04-16T20:48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848704" behindDoc="0" locked="0" layoutInCell="1" allowOverlap="1" wp14:anchorId="2E422906" wp14:editId="3B2C8C71">
                  <wp:simplePos x="0" y="0"/>
                  <wp:positionH relativeFrom="column">
                    <wp:posOffset>933307</wp:posOffset>
                  </wp:positionH>
                  <wp:positionV relativeFrom="paragraph">
                    <wp:posOffset>131202</wp:posOffset>
                  </wp:positionV>
                  <wp:extent cx="316258" cy="96252"/>
                  <wp:effectExtent l="0" t="0" r="64770" b="75565"/>
                  <wp:wrapNone/>
                  <wp:docPr id="124" name="直接箭头连接符 1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316258" cy="962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1D35B782" id="直接箭头连接符 124" o:spid="_x0000_s1026" type="#_x0000_t32" style="position:absolute;left:0;text-align:left;margin-left:73.5pt;margin-top:10.35pt;width:24.9pt;height:7.6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" strokecolor="#5b9bd5 [3204]" strokeweight=".5pt">
                  <v:stroke endarrow="block" joinstyle="miter"/>
                </v:shape>
              </w:pict>
            </mc:Fallback>
          </mc:AlternateContent>
        </w:r>
      </w:ins>
      <w:ins w:id="287" w:author="User" w:date="2018-04-16T20:47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847680" behindDoc="0" locked="0" layoutInCell="1" allowOverlap="1" wp14:anchorId="3714ACE8" wp14:editId="2F3A22AA">
                  <wp:simplePos x="0" y="0"/>
                  <wp:positionH relativeFrom="column">
                    <wp:posOffset>3401499</wp:posOffset>
                  </wp:positionH>
                  <wp:positionV relativeFrom="paragraph">
                    <wp:posOffset>1299983</wp:posOffset>
                  </wp:positionV>
                  <wp:extent cx="171670" cy="89378"/>
                  <wp:effectExtent l="38100" t="0" r="19050" b="63500"/>
                  <wp:wrapNone/>
                  <wp:docPr id="123" name="直接箭头连接符 1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71670" cy="893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3585B0A3" id="直接箭头连接符 123" o:spid="_x0000_s1026" type="#_x0000_t32" style="position:absolute;left:0;text-align:left;margin-left:267.85pt;margin-top:102.35pt;width:13.5pt;height:7.05pt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" strokecolor="#5b9bd5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846656" behindDoc="0" locked="0" layoutInCell="1" allowOverlap="1" wp14:anchorId="64509A30" wp14:editId="033819C1">
                  <wp:simplePos x="0" y="0"/>
                  <wp:positionH relativeFrom="column">
                    <wp:posOffset>617048</wp:posOffset>
                  </wp:positionH>
                  <wp:positionV relativeFrom="paragraph">
                    <wp:posOffset>715592</wp:posOffset>
                  </wp:positionV>
                  <wp:extent cx="171340" cy="137504"/>
                  <wp:effectExtent l="38100" t="0" r="19685" b="53340"/>
                  <wp:wrapNone/>
                  <wp:docPr id="122" name="直接箭头连接符 1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71340" cy="1375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5AFEDFC2" id="直接箭头连接符 122" o:spid="_x0000_s1026" type="#_x0000_t32" style="position:absolute;left:0;text-align:left;margin-left:48.6pt;margin-top:56.35pt;width:13.5pt;height:10.85pt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" strokecolor="#5b9bd5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845632" behindDoc="0" locked="0" layoutInCell="1" allowOverlap="1" wp14:anchorId="1A40AD53" wp14:editId="3E460313">
                  <wp:simplePos x="0" y="0"/>
                  <wp:positionH relativeFrom="column">
                    <wp:posOffset>2555851</wp:posOffset>
                  </wp:positionH>
                  <wp:positionV relativeFrom="paragraph">
                    <wp:posOffset>832471</wp:posOffset>
                  </wp:positionV>
                  <wp:extent cx="364385" cy="41251"/>
                  <wp:effectExtent l="38100" t="38100" r="17145" b="92710"/>
                  <wp:wrapNone/>
                  <wp:docPr id="121" name="直接箭头连接符 1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364385" cy="412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58B2EF4C" id="直接箭头连接符 121" o:spid="_x0000_s1026" type="#_x0000_t32" style="position:absolute;left:0;text-align:left;margin-left:201.25pt;margin-top:65.55pt;width:28.7pt;height:3.25pt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" strokecolor="#5b9bd5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844608" behindDoc="0" locked="0" layoutInCell="1" allowOverlap="1" wp14:anchorId="1EF0CA0B" wp14:editId="1683CF2E">
                  <wp:simplePos x="0" y="0"/>
                  <wp:positionH relativeFrom="column">
                    <wp:posOffset>623923</wp:posOffset>
                  </wp:positionH>
                  <wp:positionV relativeFrom="paragraph">
                    <wp:posOffset>1341235</wp:posOffset>
                  </wp:positionV>
                  <wp:extent cx="165005" cy="61876"/>
                  <wp:effectExtent l="0" t="38100" r="64135" b="33655"/>
                  <wp:wrapNone/>
                  <wp:docPr id="120" name="直接箭头连接符 12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165005" cy="61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22F62F7A" id="直接箭头连接符 120" o:spid="_x0000_s1026" type="#_x0000_t32" style="position:absolute;left:0;text-align:left;margin-left:49.15pt;margin-top:105.6pt;width:13pt;height:4.85pt;flip: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" strokecolor="#5b9bd5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843584" behindDoc="0" locked="0" layoutInCell="1" allowOverlap="1" wp14:anchorId="59AFE09D" wp14:editId="4B48DD1F">
                  <wp:simplePos x="0" y="0"/>
                  <wp:positionH relativeFrom="column">
                    <wp:posOffset>1572699</wp:posOffset>
                  </wp:positionH>
                  <wp:positionV relativeFrom="paragraph">
                    <wp:posOffset>1712495</wp:posOffset>
                  </wp:positionV>
                  <wp:extent cx="316259" cy="68752"/>
                  <wp:effectExtent l="38100" t="57150" r="26670" b="26670"/>
                  <wp:wrapNone/>
                  <wp:docPr id="119" name="直接箭头连接符 1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316259" cy="687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06973012" id="直接箭头连接符 119" o:spid="_x0000_s1026" type="#_x0000_t32" style="position:absolute;left:0;text-align:left;margin-left:123.85pt;margin-top:134.85pt;width:24.9pt;height:5.4pt;flip:x 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" strokecolor="#5b9bd5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842560" behindDoc="0" locked="0" layoutInCell="1" allowOverlap="1" wp14:anchorId="4557D24A" wp14:editId="552B4D87">
                  <wp:simplePos x="0" y="0"/>
                  <wp:positionH relativeFrom="column">
                    <wp:posOffset>472669</wp:posOffset>
                  </wp:positionH>
                  <wp:positionV relativeFrom="paragraph">
                    <wp:posOffset>2565018</wp:posOffset>
                  </wp:positionV>
                  <wp:extent cx="199381" cy="68360"/>
                  <wp:effectExtent l="38100" t="0" r="29845" b="65405"/>
                  <wp:wrapNone/>
                  <wp:docPr id="118" name="直接箭头连接符 1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99381" cy="683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11EE6BD0" id="直接箭头连接符 118" o:spid="_x0000_s1026" type="#_x0000_t32" style="position:absolute;left:0;text-align:left;margin-left:37.2pt;margin-top:201.95pt;width:15.7pt;height:5.4pt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" strokecolor="#5b9bd5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841536" behindDoc="0" locked="0" layoutInCell="1" allowOverlap="1" wp14:anchorId="794A1C6A" wp14:editId="2B310FB0">
                  <wp:simplePos x="0" y="0"/>
                  <wp:positionH relativeFrom="column">
                    <wp:posOffset>740802</wp:posOffset>
                  </wp:positionH>
                  <wp:positionV relativeFrom="paragraph">
                    <wp:posOffset>2241884</wp:posOffset>
                  </wp:positionV>
                  <wp:extent cx="144378" cy="48127"/>
                  <wp:effectExtent l="38100" t="38100" r="27305" b="66675"/>
                  <wp:wrapNone/>
                  <wp:docPr id="117" name="直接箭头连接符 1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44378" cy="481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450B4396" id="直接箭头连接符 117" o:spid="_x0000_s1026" type="#_x0000_t32" style="position:absolute;left:0;text-align:left;margin-left:58.35pt;margin-top:176.55pt;width:11.35pt;height:3.8pt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" strokecolor="#5b9bd5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840512" behindDoc="0" locked="0" layoutInCell="1" allowOverlap="1" wp14:anchorId="14338C1C" wp14:editId="1892D85B">
                  <wp:simplePos x="0" y="0"/>
                  <wp:positionH relativeFrom="column">
                    <wp:posOffset>3291496</wp:posOffset>
                  </wp:positionH>
                  <wp:positionV relativeFrom="paragraph">
                    <wp:posOffset>2578768</wp:posOffset>
                  </wp:positionV>
                  <wp:extent cx="171880" cy="55002"/>
                  <wp:effectExtent l="38100" t="19050" r="19050" b="78740"/>
                  <wp:wrapNone/>
                  <wp:docPr id="116" name="直接箭头连接符 1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71880" cy="550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187B49AF" id="直接箭头连接符 116" o:spid="_x0000_s1026" type="#_x0000_t32" style="position:absolute;left:0;text-align:left;margin-left:259.15pt;margin-top:203.05pt;width:13.55pt;height:4.35pt;flip:x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" strokecolor="#5b9bd5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839488" behindDoc="0" locked="0" layoutInCell="1" allowOverlap="1" wp14:anchorId="5482C7CA" wp14:editId="38377B15">
                  <wp:simplePos x="0" y="0"/>
                  <wp:positionH relativeFrom="column">
                    <wp:posOffset>3346498</wp:posOffset>
                  </wp:positionH>
                  <wp:positionV relativeFrom="paragraph">
                    <wp:posOffset>2173132</wp:posOffset>
                  </wp:positionV>
                  <wp:extent cx="185630" cy="34376"/>
                  <wp:effectExtent l="38100" t="38100" r="0" b="80010"/>
                  <wp:wrapNone/>
                  <wp:docPr id="115" name="直接箭头连接符 11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85630" cy="343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4AE106ED" id="直接箭头连接符 115" o:spid="_x0000_s1026" type="#_x0000_t32" style="position:absolute;left:0;text-align:left;margin-left:263.5pt;margin-top:171.1pt;width:14.6pt;height:2.7pt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" strokecolor="#5b9bd5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838464" behindDoc="0" locked="0" layoutInCell="1" allowOverlap="1" wp14:anchorId="4379A148" wp14:editId="2C2D1A07">
                  <wp:simplePos x="0" y="0"/>
                  <wp:positionH relativeFrom="column">
                    <wp:posOffset>3380874</wp:posOffset>
                  </wp:positionH>
                  <wp:positionV relativeFrom="paragraph">
                    <wp:posOffset>4132561</wp:posOffset>
                  </wp:positionV>
                  <wp:extent cx="144379" cy="130628"/>
                  <wp:effectExtent l="38100" t="38100" r="27305" b="22225"/>
                  <wp:wrapNone/>
                  <wp:docPr id="114" name="直接箭头连接符 11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144379" cy="1306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371BD42E" id="直接箭头连接符 114" o:spid="_x0000_s1026" type="#_x0000_t32" style="position:absolute;left:0;text-align:left;margin-left:266.2pt;margin-top:325.4pt;width:11.35pt;height:10.3pt;flip:x 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" strokecolor="#5b9bd5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837440" behindDoc="0" locked="0" layoutInCell="1" allowOverlap="1" wp14:anchorId="594C5456" wp14:editId="604C4041">
                  <wp:simplePos x="0" y="0"/>
                  <wp:positionH relativeFrom="column">
                    <wp:posOffset>3387749</wp:posOffset>
                  </wp:positionH>
                  <wp:positionV relativeFrom="paragraph">
                    <wp:posOffset>3644423</wp:posOffset>
                  </wp:positionV>
                  <wp:extent cx="185630" cy="103127"/>
                  <wp:effectExtent l="38100" t="0" r="24130" b="49530"/>
                  <wp:wrapNone/>
                  <wp:docPr id="113" name="直接箭头连接符 1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85630" cy="1031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589A7221" id="直接箭头连接符 113" o:spid="_x0000_s1026" type="#_x0000_t32" style="position:absolute;left:0;text-align:left;margin-left:266.75pt;margin-top:286.95pt;width:14.6pt;height:8.1pt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" strokecolor="#5b9bd5 [3204]" strokeweight=".5pt">
                  <v:stroke endarrow="block" joinstyle="miter"/>
                </v:shape>
              </w:pict>
            </mc:Fallback>
          </mc:AlternateContent>
        </w:r>
      </w:ins>
      <w:ins w:id="288" w:author="User" w:date="2018-04-16T20:46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836416" behindDoc="0" locked="0" layoutInCell="1" allowOverlap="1" wp14:anchorId="6849F5B9" wp14:editId="78649A90">
                  <wp:simplePos x="0" y="0"/>
                  <wp:positionH relativeFrom="column">
                    <wp:posOffset>-29220</wp:posOffset>
                  </wp:positionH>
                  <wp:positionV relativeFrom="paragraph">
                    <wp:posOffset>3211286</wp:posOffset>
                  </wp:positionV>
                  <wp:extent cx="240632" cy="82502"/>
                  <wp:effectExtent l="0" t="38100" r="64770" b="32385"/>
                  <wp:wrapNone/>
                  <wp:docPr id="112" name="直接箭头连接符 1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240632" cy="825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2C6470C9" id="直接箭头连接符 112" o:spid="_x0000_s1026" type="#_x0000_t32" style="position:absolute;left:0;text-align:left;margin-left:-2.3pt;margin-top:252.85pt;width:18.95pt;height:6.5pt;flip: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" strokecolor="#5b9bd5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835392" behindDoc="0" locked="0" layoutInCell="1" allowOverlap="1" wp14:anchorId="468A76C8" wp14:editId="48FBA2DC">
                  <wp:simplePos x="0" y="0"/>
                  <wp:positionH relativeFrom="column">
                    <wp:posOffset>678925</wp:posOffset>
                  </wp:positionH>
                  <wp:positionV relativeFrom="paragraph">
                    <wp:posOffset>3816302</wp:posOffset>
                  </wp:positionV>
                  <wp:extent cx="158129" cy="27501"/>
                  <wp:effectExtent l="38100" t="57150" r="0" b="67945"/>
                  <wp:wrapNone/>
                  <wp:docPr id="111" name="直接箭头连接符 1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158129" cy="275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18A4E66C" id="直接箭头连接符 111" o:spid="_x0000_s1026" type="#_x0000_t32" style="position:absolute;left:0;text-align:left;margin-left:53.45pt;margin-top:300.5pt;width:12.45pt;height:2.15pt;flip:x 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" strokecolor="#5b9bd5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834368" behindDoc="0" locked="0" layoutInCell="1" allowOverlap="1" wp14:anchorId="78A3A158" wp14:editId="38719B7D">
                  <wp:simplePos x="0" y="0"/>
                  <wp:positionH relativeFrom="column">
                    <wp:posOffset>300789</wp:posOffset>
                  </wp:positionH>
                  <wp:positionV relativeFrom="paragraph">
                    <wp:posOffset>4098185</wp:posOffset>
                  </wp:positionV>
                  <wp:extent cx="34376" cy="123753"/>
                  <wp:effectExtent l="38100" t="38100" r="60960" b="29210"/>
                  <wp:wrapNone/>
                  <wp:docPr id="110" name="直接箭头连接符 1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34376" cy="1237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7799E8A9" id="直接箭头连接符 110" o:spid="_x0000_s1026" type="#_x0000_t32" style="position:absolute;left:0;text-align:left;margin-left:23.7pt;margin-top:322.7pt;width:2.7pt;height:9.75pt;flip: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" strokecolor="#5b9bd5 [3204]" strokeweight=".5pt">
                  <v:stroke endarrow="block" joinstyle="miter"/>
                </v:shape>
              </w:pict>
            </mc:Fallback>
          </mc:AlternateContent>
        </w:r>
      </w:ins>
      <w:ins w:id="289" w:author="User" w:date="2018-04-16T20:45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831296" behindDoc="0" locked="0" layoutInCell="1" allowOverlap="1" wp14:anchorId="7966E140" wp14:editId="7ADC4217">
                  <wp:simplePos x="0" y="0"/>
                  <wp:positionH relativeFrom="column">
                    <wp:posOffset>2342248</wp:posOffset>
                  </wp:positionH>
                  <wp:positionV relativeFrom="paragraph">
                    <wp:posOffset>5816572</wp:posOffset>
                  </wp:positionV>
                  <wp:extent cx="453762" cy="385011"/>
                  <wp:effectExtent l="38100" t="0" r="22860" b="53340"/>
                  <wp:wrapNone/>
                  <wp:docPr id="107" name="直接箭头连接符 10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453762" cy="3850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2ECAA936" id="直接箭头连接符 107" o:spid="_x0000_s1026" type="#_x0000_t32" style="position:absolute;left:0;text-align:left;margin-left:184.45pt;margin-top:458pt;width:35.75pt;height:30.3pt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" strokecolor="#5b9bd5 [3204]" strokeweight=".5pt">
                  <v:stroke endarrow="block" joinstyle="miter"/>
                </v:shape>
              </w:pict>
            </mc:Fallback>
          </mc:AlternateContent>
        </w:r>
      </w:ins>
      <w:ins w:id="290" w:author="User" w:date="2018-04-16T20:46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833344" behindDoc="0" locked="0" layoutInCell="1" allowOverlap="1" wp14:anchorId="6EE077A5" wp14:editId="345AE88F">
                  <wp:simplePos x="0" y="0"/>
                  <wp:positionH relativeFrom="column">
                    <wp:posOffset>1545198</wp:posOffset>
                  </wp:positionH>
                  <wp:positionV relativeFrom="paragraph">
                    <wp:posOffset>6305120</wp:posOffset>
                  </wp:positionV>
                  <wp:extent cx="192506" cy="110003"/>
                  <wp:effectExtent l="0" t="38100" r="55245" b="23495"/>
                  <wp:wrapNone/>
                  <wp:docPr id="109" name="直接箭头连接符 10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192506" cy="1100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1C245007" id="直接箭头连接符 109" o:spid="_x0000_s1026" type="#_x0000_t32" style="position:absolute;left:0;text-align:left;margin-left:121.65pt;margin-top:496.45pt;width:15.15pt;height:8.65pt;flip: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" strokecolor="#5b9bd5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832320" behindDoc="0" locked="0" layoutInCell="1" allowOverlap="1" wp14:anchorId="1E9873EB" wp14:editId="59A3BA2A">
                  <wp:simplePos x="0" y="0"/>
                  <wp:positionH relativeFrom="column">
                    <wp:posOffset>2920236</wp:posOffset>
                  </wp:positionH>
                  <wp:positionV relativeFrom="paragraph">
                    <wp:posOffset>6353247</wp:posOffset>
                  </wp:positionV>
                  <wp:extent cx="13750" cy="357261"/>
                  <wp:effectExtent l="57150" t="38100" r="62865" b="24130"/>
                  <wp:wrapNone/>
                  <wp:docPr id="108" name="直接箭头连接符 10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13750" cy="3572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08FD79D2" id="直接箭头连接符 108" o:spid="_x0000_s1026" type="#_x0000_t32" style="position:absolute;left:0;text-align:left;margin-left:229.95pt;margin-top:500.25pt;width:1.1pt;height:28.15pt;flip: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" strokecolor="#5b9bd5 [3204]" strokeweight=".5pt">
                  <v:stroke endarrow="block" joinstyle="miter"/>
                </v:shape>
              </w:pict>
            </mc:Fallback>
          </mc:AlternateContent>
        </w:r>
      </w:ins>
      <w:ins w:id="291" w:author="User" w:date="2018-04-16T20:45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830272" behindDoc="0" locked="0" layoutInCell="1" allowOverlap="1" wp14:anchorId="7929B525" wp14:editId="50174F1E">
                  <wp:simplePos x="0" y="0"/>
                  <wp:positionH relativeFrom="column">
                    <wp:posOffset>2033337</wp:posOffset>
                  </wp:positionH>
                  <wp:positionV relativeFrom="paragraph">
                    <wp:posOffset>6305120</wp:posOffset>
                  </wp:positionV>
                  <wp:extent cx="116878" cy="907525"/>
                  <wp:effectExtent l="0" t="38100" r="73660" b="26035"/>
                  <wp:wrapNone/>
                  <wp:docPr id="106" name="直接箭头连接符 10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116878" cy="907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28366C38" id="直接箭头连接符 106" o:spid="_x0000_s1026" type="#_x0000_t32" style="position:absolute;left:0;text-align:left;margin-left:160.1pt;margin-top:496.45pt;width:9.2pt;height:71.45pt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" strokecolor="#5b9bd5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829248" behindDoc="0" locked="0" layoutInCell="1" allowOverlap="1" wp14:anchorId="29430359" wp14:editId="0AE431D2">
                  <wp:simplePos x="0" y="0"/>
                  <wp:positionH relativeFrom="margin">
                    <wp:posOffset>1279391</wp:posOffset>
                  </wp:positionH>
                  <wp:positionV relativeFrom="paragraph">
                    <wp:posOffset>7201129</wp:posOffset>
                  </wp:positionV>
                  <wp:extent cx="1319530" cy="302260"/>
                  <wp:effectExtent l="0" t="0" r="13970" b="21590"/>
                  <wp:wrapNone/>
                  <wp:docPr id="105" name="矩形 10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319530" cy="302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0A3A" w:rsidRPr="003852C6" w:rsidRDefault="00770A3A">
                              <w:pPr>
                                <w:jc w:val="center"/>
                                <w:rPr>
                                  <w:color w:val="FFFFFF" w:themeColor="background1"/>
                                  <w:rPrChange w:id="292" w:author="User" w:date="2018-04-16T19:56:00Z">
                                    <w:rPr/>
                                  </w:rPrChange>
                                </w:rPr>
                                <w:pPrChange w:id="293" w:author="User" w:date="2018-04-16T19:54:00Z">
                                  <w:pPr/>
                                </w:pPrChange>
                              </w:pPr>
                              <w:ins w:id="294" w:author="User" w:date="2018-04-16T20:45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#F85825</w:t>
                                </w:r>
                              </w:ins>
                              <w:ins w:id="295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296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297" w:author="User" w:date="2018-04-16T20:45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1.0625rem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9430359" id="矩形 105" o:spid="_x0000_s1059" style="position:absolute;left:0;text-align:left;margin-left:100.75pt;margin-top:567pt;width:103.9pt;height:23.8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" fillcolor="#5b9bd5 [3204]" strokecolor="#1f4d78 [1604]" strokeweight="1pt">
                  <v:textbox>
                    <w:txbxContent>
                      <w:p w:rsidR="00770A3A" w:rsidRPr="003852C6" w:rsidRDefault="00770A3A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510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511" w:author="User" w:date="2018-04-16T19:54:00Z">
                            <w:pPr/>
                          </w:pPrChange>
                        </w:pPr>
                        <w:ins w:id="512" w:author="User" w:date="2018-04-16T20:45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#F85825</w:t>
                          </w:r>
                        </w:ins>
                        <w:ins w:id="513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514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515" w:author="User" w:date="2018-04-16T20:45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1.0625rem</w:t>
                          </w:r>
                        </w:ins>
                      </w:p>
                    </w:txbxContent>
                  </v:textbox>
                  <w10:wrap anchorx="margin"/>
                </v:rect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827200" behindDoc="0" locked="0" layoutInCell="1" allowOverlap="1" wp14:anchorId="6F57F983" wp14:editId="1D0C0796">
                  <wp:simplePos x="0" y="0"/>
                  <wp:positionH relativeFrom="margin">
                    <wp:posOffset>2537684</wp:posOffset>
                  </wp:positionH>
                  <wp:positionV relativeFrom="paragraph">
                    <wp:posOffset>5512874</wp:posOffset>
                  </wp:positionV>
                  <wp:extent cx="1319530" cy="302260"/>
                  <wp:effectExtent l="0" t="0" r="13970" b="21590"/>
                  <wp:wrapNone/>
                  <wp:docPr id="104" name="矩形 10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319530" cy="302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0A3A" w:rsidRPr="003852C6" w:rsidRDefault="00770A3A">
                              <w:pPr>
                                <w:jc w:val="center"/>
                                <w:rPr>
                                  <w:color w:val="FFFFFF" w:themeColor="background1"/>
                                  <w:rPrChange w:id="298" w:author="User" w:date="2018-04-16T19:56:00Z">
                                    <w:rPr/>
                                  </w:rPrChange>
                                </w:rPr>
                                <w:pPrChange w:id="299" w:author="User" w:date="2018-04-16T19:54:00Z">
                                  <w:pPr/>
                                </w:pPrChange>
                              </w:pPr>
                              <w:ins w:id="300" w:author="User" w:date="2018-04-16T20:45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#F85825</w:t>
                                </w:r>
                              </w:ins>
                              <w:ins w:id="301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302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303" w:author="User" w:date="2018-04-16T20:45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0.75rem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F57F983" id="矩形 104" o:spid="_x0000_s1060" style="position:absolute;left:0;text-align:left;margin-left:199.8pt;margin-top:434.1pt;width:103.9pt;height:23.8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" fillcolor="#5b9bd5 [3204]" strokecolor="#1f4d78 [1604]" strokeweight="1pt">
                  <v:textbox>
                    <w:txbxContent>
                      <w:p w:rsidR="00770A3A" w:rsidRPr="003852C6" w:rsidRDefault="00770A3A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522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523" w:author="User" w:date="2018-04-16T19:54:00Z">
                            <w:pPr/>
                          </w:pPrChange>
                        </w:pPr>
                        <w:ins w:id="524" w:author="User" w:date="2018-04-16T20:45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#F85825</w:t>
                          </w:r>
                        </w:ins>
                        <w:ins w:id="525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526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527" w:author="User" w:date="2018-04-16T20:45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0.75rem</w:t>
                          </w:r>
                        </w:ins>
                      </w:p>
                    </w:txbxContent>
                  </v:textbox>
                  <w10:wrap anchorx="margin"/>
                </v:rect>
              </w:pict>
            </mc:Fallback>
          </mc:AlternateContent>
        </w:r>
      </w:ins>
      <w:ins w:id="304" w:author="User" w:date="2018-04-16T20:44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825152" behindDoc="0" locked="0" layoutInCell="1" allowOverlap="1" wp14:anchorId="718BB5AB" wp14:editId="17C55975">
                  <wp:simplePos x="0" y="0"/>
                  <wp:positionH relativeFrom="margin">
                    <wp:posOffset>337829</wp:posOffset>
                  </wp:positionH>
                  <wp:positionV relativeFrom="paragraph">
                    <wp:posOffset>6409098</wp:posOffset>
                  </wp:positionV>
                  <wp:extent cx="1319530" cy="302260"/>
                  <wp:effectExtent l="0" t="0" r="13970" b="21590"/>
                  <wp:wrapNone/>
                  <wp:docPr id="103" name="矩形 10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319530" cy="302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0A3A" w:rsidRPr="003852C6" w:rsidRDefault="00770A3A">
                              <w:pPr>
                                <w:jc w:val="center"/>
                                <w:rPr>
                                  <w:color w:val="FFFFFF" w:themeColor="background1"/>
                                  <w:rPrChange w:id="305" w:author="User" w:date="2018-04-16T19:56:00Z">
                                    <w:rPr/>
                                  </w:rPrChange>
                                </w:rPr>
                                <w:pPrChange w:id="306" w:author="User" w:date="2018-04-16T19:54:00Z">
                                  <w:pPr/>
                                </w:pPrChange>
                              </w:pPr>
                              <w:ins w:id="307" w:author="User" w:date="2018-04-16T20:44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#333333</w:t>
                                </w:r>
                              </w:ins>
                              <w:ins w:id="308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309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310" w:author="User" w:date="2018-04-16T20:44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0.8125rem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8BB5AB" id="矩形 103" o:spid="_x0000_s1061" style="position:absolute;left:0;text-align:left;margin-left:26.6pt;margin-top:504.65pt;width:103.9pt;height:23.8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" fillcolor="#5b9bd5 [3204]" strokecolor="#1f4d78 [1604]" strokeweight="1pt">
                  <v:textbox>
                    <w:txbxContent>
                      <w:p w:rsidR="00770A3A" w:rsidRPr="003852C6" w:rsidRDefault="00770A3A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535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536" w:author="User" w:date="2018-04-16T19:54:00Z">
                            <w:pPr/>
                          </w:pPrChange>
                        </w:pPr>
                        <w:ins w:id="537" w:author="User" w:date="2018-04-16T20:44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#333333</w:t>
                          </w:r>
                        </w:ins>
                        <w:ins w:id="538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539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540" w:author="User" w:date="2018-04-16T20:44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0.8125rem</w:t>
                          </w:r>
                        </w:ins>
                      </w:p>
                    </w:txbxContent>
                  </v:textbox>
                  <w10:wrap anchorx="margin"/>
                </v:rect>
              </w:pict>
            </mc:Fallback>
          </mc:AlternateContent>
        </w:r>
      </w:ins>
      <w:ins w:id="311" w:author="User" w:date="2018-04-16T20:43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823104" behindDoc="0" locked="0" layoutInCell="1" allowOverlap="1" wp14:anchorId="0905AC8F" wp14:editId="39B98F44">
                  <wp:simplePos x="0" y="0"/>
                  <wp:positionH relativeFrom="margin">
                    <wp:posOffset>2432097</wp:posOffset>
                  </wp:positionH>
                  <wp:positionV relativeFrom="paragraph">
                    <wp:posOffset>6717632</wp:posOffset>
                  </wp:positionV>
                  <wp:extent cx="2426435" cy="302260"/>
                  <wp:effectExtent l="0" t="0" r="12065" b="21590"/>
                  <wp:wrapNone/>
                  <wp:docPr id="100" name="矩形 10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426435" cy="302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0A3A" w:rsidRPr="003852C6" w:rsidRDefault="00770A3A">
                              <w:pPr>
                                <w:jc w:val="center"/>
                                <w:rPr>
                                  <w:color w:val="FFFFFF" w:themeColor="background1"/>
                                  <w:rPrChange w:id="312" w:author="User" w:date="2018-04-16T19:56:00Z">
                                    <w:rPr/>
                                  </w:rPrChange>
                                </w:rPr>
                                <w:pPrChange w:id="313" w:author="User" w:date="2018-04-16T19:54:00Z">
                                  <w:pPr/>
                                </w:pPrChange>
                              </w:pPr>
                              <w:ins w:id="314" w:author="User" w:date="2018-04-16T20:43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#FFF</w:t>
                                </w:r>
                              </w:ins>
                              <w:ins w:id="315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316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317" w:author="User" w:date="2018-04-16T20:44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 xml:space="preserve">#FF6E40 </w:t>
                                </w:r>
                                <w:r>
                                  <w:rPr>
                                    <w:rFonts w:ascii="Consolas" w:hAnsi="Consolas" w:cs="Consolas" w:hint="eastAsia"/>
                                    <w:color w:val="222222"/>
                                    <w:sz w:val="18"/>
                                    <w:szCs w:val="18"/>
                                  </w:rPr>
                                  <w:t>背景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色</w:t>
                                </w:r>
                                <w:r w:rsidRPr="0069253D">
                                  <w:rPr>
                                    <w:rFonts w:ascii="Consolas" w:hAnsi="Consolas" w:cs="Consolas" w:hint="eastAsia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/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1.125rem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905AC8F" id="矩形 100" o:spid="_x0000_s1062" style="position:absolute;left:0;text-align:left;margin-left:191.5pt;margin-top:528.95pt;width:191.05pt;height:23.8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" fillcolor="#5b9bd5 [3204]" strokecolor="#1f4d78 [1604]" strokeweight="1pt">
                  <v:textbox>
                    <w:txbxContent>
                      <w:p w:rsidR="00770A3A" w:rsidRPr="003852C6" w:rsidRDefault="00770A3A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548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549" w:author="User" w:date="2018-04-16T19:54:00Z">
                            <w:pPr/>
                          </w:pPrChange>
                        </w:pPr>
                        <w:ins w:id="550" w:author="User" w:date="2018-04-16T20:43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#FFF</w:t>
                          </w:r>
                        </w:ins>
                        <w:ins w:id="551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552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553" w:author="User" w:date="2018-04-16T20:44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#FF6E40</w:t>
                          </w:r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onsolas" w:hAnsi="Consolas" w:cs="Consolas" w:hint="eastAsia"/>
                              <w:color w:val="222222"/>
                              <w:sz w:val="18"/>
                              <w:szCs w:val="18"/>
                            </w:rPr>
                            <w:t>背景</w:t>
                          </w:r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色</w:t>
                          </w:r>
                          <w:r w:rsidRPr="0069253D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1.125rem</w:t>
                          </w:r>
                        </w:ins>
                      </w:p>
                    </w:txbxContent>
                  </v:textbox>
                  <w10:wrap anchorx="margin"/>
                </v:rect>
              </w:pict>
            </mc:Fallback>
          </mc:AlternateContent>
        </w:r>
      </w:ins>
      <w:ins w:id="318" w:author="User" w:date="2018-04-16T20:40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819008" behindDoc="0" locked="0" layoutInCell="1" allowOverlap="1" wp14:anchorId="1EB9E8B7" wp14:editId="5D21731E">
                  <wp:simplePos x="0" y="0"/>
                  <wp:positionH relativeFrom="margin">
                    <wp:posOffset>3556296</wp:posOffset>
                  </wp:positionH>
                  <wp:positionV relativeFrom="paragraph">
                    <wp:posOffset>4043293</wp:posOffset>
                  </wp:positionV>
                  <wp:extent cx="1319530" cy="302260"/>
                  <wp:effectExtent l="0" t="0" r="13970" b="21590"/>
                  <wp:wrapNone/>
                  <wp:docPr id="97" name="矩形 9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319530" cy="302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0A3A" w:rsidRPr="003852C6" w:rsidRDefault="00770A3A">
                              <w:pPr>
                                <w:jc w:val="center"/>
                                <w:rPr>
                                  <w:color w:val="FFFFFF" w:themeColor="background1"/>
                                  <w:rPrChange w:id="319" w:author="User" w:date="2018-04-16T19:56:00Z">
                                    <w:rPr/>
                                  </w:rPrChange>
                                </w:rPr>
                                <w:pPrChange w:id="320" w:author="User" w:date="2018-04-16T19:54:00Z">
                                  <w:pPr/>
                                </w:pPrChange>
                              </w:pPr>
                              <w:ins w:id="321" w:author="User" w:date="2018-04-16T20:39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#333333</w:t>
                                </w:r>
                              </w:ins>
                              <w:ins w:id="322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323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324" w:author="User" w:date="2018-04-16T20:43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0.9375rem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EB9E8B7" id="矩形 97" o:spid="_x0000_s1063" style="position:absolute;left:0;text-align:left;margin-left:280pt;margin-top:318.35pt;width:103.9pt;height:23.8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" fillcolor="#5b9bd5 [3204]" strokecolor="#1f4d78 [1604]" strokeweight="1pt">
                  <v:textbox>
                    <w:txbxContent>
                      <w:p w:rsidR="00770A3A" w:rsidRPr="003852C6" w:rsidRDefault="00770A3A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561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562" w:author="User" w:date="2018-04-16T19:54:00Z">
                            <w:pPr/>
                          </w:pPrChange>
                        </w:pPr>
                        <w:ins w:id="563" w:author="User" w:date="2018-04-16T20:39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#333333</w:t>
                          </w:r>
                        </w:ins>
                        <w:ins w:id="564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565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566" w:author="User" w:date="2018-04-16T20:43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0.9375rem</w:t>
                          </w:r>
                        </w:ins>
                      </w:p>
                    </w:txbxContent>
                  </v:textbox>
                  <w10:wrap anchorx="margin"/>
                </v:rect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813888" behindDoc="0" locked="0" layoutInCell="1" allowOverlap="1" wp14:anchorId="674A4067" wp14:editId="2695AEF3">
                  <wp:simplePos x="0" y="0"/>
                  <wp:positionH relativeFrom="margin">
                    <wp:posOffset>3584728</wp:posOffset>
                  </wp:positionH>
                  <wp:positionV relativeFrom="paragraph">
                    <wp:posOffset>3592343</wp:posOffset>
                  </wp:positionV>
                  <wp:extent cx="1319530" cy="302260"/>
                  <wp:effectExtent l="0" t="0" r="13970" b="21590"/>
                  <wp:wrapNone/>
                  <wp:docPr id="94" name="矩形 9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319530" cy="302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0A3A" w:rsidRPr="003852C6" w:rsidRDefault="00770A3A">
                              <w:pPr>
                                <w:jc w:val="center"/>
                                <w:rPr>
                                  <w:color w:val="FFFFFF" w:themeColor="background1"/>
                                  <w:rPrChange w:id="325" w:author="User" w:date="2018-04-16T19:56:00Z">
                                    <w:rPr/>
                                  </w:rPrChange>
                                </w:rPr>
                                <w:pPrChange w:id="326" w:author="User" w:date="2018-04-16T19:54:00Z">
                                  <w:pPr/>
                                </w:pPrChange>
                              </w:pPr>
                              <w:ins w:id="327" w:author="User" w:date="2018-04-16T20:39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#333333</w:t>
                                </w:r>
                              </w:ins>
                              <w:ins w:id="328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329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330" w:author="User" w:date="2018-04-16T20:43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0.9375rem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74A4067" id="矩形 94" o:spid="_x0000_s1064" style="position:absolute;left:0;text-align:left;margin-left:282.25pt;margin-top:282.85pt;width:103.9pt;height:23.8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" fillcolor="#5b9bd5 [3204]" strokecolor="#1f4d78 [1604]" strokeweight="1pt">
                  <v:textbox>
                    <w:txbxContent>
                      <w:p w:rsidR="00770A3A" w:rsidRPr="003852C6" w:rsidRDefault="00770A3A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573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574" w:author="User" w:date="2018-04-16T19:54:00Z">
                            <w:pPr/>
                          </w:pPrChange>
                        </w:pPr>
                        <w:ins w:id="575" w:author="User" w:date="2018-04-16T20:39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#333333</w:t>
                          </w:r>
                        </w:ins>
                        <w:ins w:id="576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577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578" w:author="User" w:date="2018-04-16T20:43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0.9375rem</w:t>
                          </w:r>
                        </w:ins>
                      </w:p>
                    </w:txbxContent>
                  </v:textbox>
                  <w10:wrap anchorx="margin"/>
                </v:rect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816960" behindDoc="0" locked="0" layoutInCell="1" allowOverlap="1" wp14:anchorId="57655999" wp14:editId="662B1AB2">
                  <wp:simplePos x="0" y="0"/>
                  <wp:positionH relativeFrom="margin">
                    <wp:posOffset>848074</wp:posOffset>
                  </wp:positionH>
                  <wp:positionV relativeFrom="paragraph">
                    <wp:posOffset>3658493</wp:posOffset>
                  </wp:positionV>
                  <wp:extent cx="1319530" cy="302260"/>
                  <wp:effectExtent l="0" t="0" r="13970" b="21590"/>
                  <wp:wrapNone/>
                  <wp:docPr id="96" name="矩形 9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319530" cy="302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0A3A" w:rsidRPr="003852C6" w:rsidRDefault="00770A3A">
                              <w:pPr>
                                <w:jc w:val="center"/>
                                <w:rPr>
                                  <w:color w:val="FFFFFF" w:themeColor="background1"/>
                                  <w:rPrChange w:id="331" w:author="User" w:date="2018-04-16T19:56:00Z">
                                    <w:rPr/>
                                  </w:rPrChange>
                                </w:rPr>
                                <w:pPrChange w:id="332" w:author="User" w:date="2018-04-16T19:54:00Z">
                                  <w:pPr/>
                                </w:pPrChange>
                              </w:pPr>
                              <w:ins w:id="333" w:author="User" w:date="2018-04-16T20:42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#666666</w:t>
                                </w:r>
                              </w:ins>
                              <w:ins w:id="334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335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336" w:author="User" w:date="2018-04-16T20:42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0.9375rem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7655999" id="矩形 96" o:spid="_x0000_s1065" style="position:absolute;left:0;text-align:left;margin-left:66.8pt;margin-top:288.05pt;width:103.9pt;height:23.8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" fillcolor="#5b9bd5 [3204]" strokecolor="#1f4d78 [1604]" strokeweight="1pt">
                  <v:textbox>
                    <w:txbxContent>
                      <w:p w:rsidR="00770A3A" w:rsidRPr="003852C6" w:rsidRDefault="00770A3A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585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586" w:author="User" w:date="2018-04-16T19:54:00Z">
                            <w:pPr/>
                          </w:pPrChange>
                        </w:pPr>
                        <w:ins w:id="587" w:author="User" w:date="2018-04-16T20:42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#666666</w:t>
                          </w:r>
                        </w:ins>
                        <w:ins w:id="588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589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590" w:author="User" w:date="2018-04-16T20:42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0.9375rem</w:t>
                          </w:r>
                        </w:ins>
                      </w:p>
                    </w:txbxContent>
                  </v:textbox>
                  <w10:wrap anchorx="margin"/>
                </v:rect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814912" behindDoc="0" locked="0" layoutInCell="1" allowOverlap="1" wp14:anchorId="1EAC0FE2" wp14:editId="49EA162F">
                  <wp:simplePos x="0" y="0"/>
                  <wp:positionH relativeFrom="page">
                    <wp:posOffset>556890</wp:posOffset>
                  </wp:positionH>
                  <wp:positionV relativeFrom="paragraph">
                    <wp:posOffset>4226279</wp:posOffset>
                  </wp:positionV>
                  <wp:extent cx="1319530" cy="302260"/>
                  <wp:effectExtent l="0" t="0" r="13970" b="21590"/>
                  <wp:wrapNone/>
                  <wp:docPr id="95" name="矩形 9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319530" cy="302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0A3A" w:rsidRPr="003852C6" w:rsidRDefault="00770A3A">
                              <w:pPr>
                                <w:jc w:val="center"/>
                                <w:rPr>
                                  <w:color w:val="FFFFFF" w:themeColor="background1"/>
                                  <w:rPrChange w:id="337" w:author="User" w:date="2018-04-16T19:56:00Z">
                                    <w:rPr/>
                                  </w:rPrChange>
                                </w:rPr>
                                <w:pPrChange w:id="338" w:author="User" w:date="2018-04-16T19:54:00Z">
                                  <w:pPr/>
                                </w:pPrChange>
                              </w:pPr>
                              <w:ins w:id="339" w:author="User" w:date="2018-04-16T20:42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#666666</w:t>
                                </w:r>
                              </w:ins>
                              <w:ins w:id="340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341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342" w:author="User" w:date="2018-04-16T20:42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0.9375rem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EAC0FE2" id="矩形 95" o:spid="_x0000_s1066" style="position:absolute;left:0;text-align:left;margin-left:43.85pt;margin-top:332.8pt;width:103.9pt;height:23.8pt;z-index:25181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" fillcolor="#5b9bd5 [3204]" strokecolor="#1f4d78 [1604]" strokeweight="1pt">
                  <v:textbox>
                    <w:txbxContent>
                      <w:p w:rsidR="00770A3A" w:rsidRPr="003852C6" w:rsidRDefault="00770A3A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597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598" w:author="User" w:date="2018-04-16T19:54:00Z">
                            <w:pPr/>
                          </w:pPrChange>
                        </w:pPr>
                        <w:ins w:id="599" w:author="User" w:date="2018-04-16T20:42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#666666</w:t>
                          </w:r>
                        </w:ins>
                        <w:ins w:id="600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601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602" w:author="User" w:date="2018-04-16T20:42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0.9375rem</w:t>
                          </w:r>
                        </w:ins>
                      </w:p>
                    </w:txbxContent>
                  </v:textbox>
                  <w10:wrap anchorx="page"/>
                </v:rect>
              </w:pict>
            </mc:Fallback>
          </mc:AlternateContent>
        </w:r>
        <w:r w:rsidR="00AC1908">
          <w:rPr>
            <w:noProof/>
          </w:rPr>
          <mc:AlternateContent>
            <mc:Choice Requires="wps">
              <w:drawing>
                <wp:anchor distT="0" distB="0" distL="114300" distR="114300" simplePos="0" relativeHeight="251811840" behindDoc="0" locked="0" layoutInCell="1" allowOverlap="1" wp14:anchorId="3461F50C" wp14:editId="2D029D62">
                  <wp:simplePos x="0" y="0"/>
                  <wp:positionH relativeFrom="page">
                    <wp:align>left</wp:align>
                  </wp:positionH>
                  <wp:positionV relativeFrom="paragraph">
                    <wp:posOffset>3307754</wp:posOffset>
                  </wp:positionV>
                  <wp:extent cx="1319530" cy="302260"/>
                  <wp:effectExtent l="0" t="0" r="13970" b="21590"/>
                  <wp:wrapNone/>
                  <wp:docPr id="93" name="矩形 9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319530" cy="302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1908" w:rsidRPr="003852C6" w:rsidRDefault="00770A3A">
                              <w:pPr>
                                <w:jc w:val="center"/>
                                <w:rPr>
                                  <w:color w:val="FFFFFF" w:themeColor="background1"/>
                                  <w:rPrChange w:id="343" w:author="User" w:date="2018-04-16T19:56:00Z">
                                    <w:rPr/>
                                  </w:rPrChange>
                                </w:rPr>
                                <w:pPrChange w:id="344" w:author="User" w:date="2018-04-16T19:54:00Z">
                                  <w:pPr/>
                                </w:pPrChange>
                              </w:pPr>
                              <w:ins w:id="345" w:author="User" w:date="2018-04-16T20:41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#666666</w:t>
                                </w:r>
                              </w:ins>
                              <w:ins w:id="346" w:author="User" w:date="2018-04-16T19:56:00Z">
                                <w:r w:rsidR="00AC1908"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347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348" w:author="User" w:date="2018-04-16T20:41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0.9375rem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461F50C" id="矩形 93" o:spid="_x0000_s1067" style="position:absolute;left:0;text-align:left;margin-left:0;margin-top:260.45pt;width:103.9pt;height:23.8pt;z-index:2518118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" fillcolor="#5b9bd5 [3204]" strokecolor="#1f4d78 [1604]" strokeweight="1pt">
                  <v:textbox>
                    <w:txbxContent>
                      <w:p w:rsidR="00AC1908" w:rsidRPr="003852C6" w:rsidRDefault="00770A3A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609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610" w:author="User" w:date="2018-04-16T19:54:00Z">
                            <w:pPr/>
                          </w:pPrChange>
                        </w:pPr>
                        <w:ins w:id="611" w:author="User" w:date="2018-04-16T20:41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#666666</w:t>
                          </w:r>
                        </w:ins>
                        <w:ins w:id="612" w:author="User" w:date="2018-04-16T19:56:00Z">
                          <w:r w:rsidR="00AC1908"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613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614" w:author="User" w:date="2018-04-16T20:41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0.9375rem</w:t>
                          </w:r>
                        </w:ins>
                      </w:p>
                    </w:txbxContent>
                  </v:textbox>
                  <w10:wrap anchorx="page"/>
                </v:rect>
              </w:pict>
            </mc:Fallback>
          </mc:AlternateContent>
        </w:r>
      </w:ins>
      <w:ins w:id="349" w:author="User" w:date="2018-04-16T20:39:00Z">
        <w:r w:rsidR="00AC1908">
          <w:rPr>
            <w:noProof/>
          </w:rPr>
          <mc:AlternateContent>
            <mc:Choice Requires="wps">
              <w:drawing>
                <wp:anchor distT="0" distB="0" distL="114300" distR="114300" simplePos="0" relativeHeight="251807744" behindDoc="0" locked="0" layoutInCell="1" allowOverlap="1" wp14:anchorId="585C9224" wp14:editId="725F4B3D">
                  <wp:simplePos x="0" y="0"/>
                  <wp:positionH relativeFrom="margin">
                    <wp:posOffset>3475708</wp:posOffset>
                  </wp:positionH>
                  <wp:positionV relativeFrom="paragraph">
                    <wp:posOffset>2564550</wp:posOffset>
                  </wp:positionV>
                  <wp:extent cx="1319530" cy="302260"/>
                  <wp:effectExtent l="0" t="0" r="13970" b="21590"/>
                  <wp:wrapNone/>
                  <wp:docPr id="91" name="矩形 9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319530" cy="302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1908" w:rsidRPr="003852C6" w:rsidRDefault="00770A3A">
                              <w:pPr>
                                <w:jc w:val="center"/>
                                <w:rPr>
                                  <w:color w:val="FFFFFF" w:themeColor="background1"/>
                                  <w:rPrChange w:id="350" w:author="User" w:date="2018-04-16T19:56:00Z">
                                    <w:rPr/>
                                  </w:rPrChange>
                                </w:rPr>
                                <w:pPrChange w:id="351" w:author="User" w:date="2018-04-16T19:54:00Z">
                                  <w:pPr/>
                                </w:pPrChange>
                              </w:pPr>
                              <w:ins w:id="352" w:author="User" w:date="2018-04-16T20:41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#999999</w:t>
                                </w:r>
                              </w:ins>
                              <w:ins w:id="353" w:author="User" w:date="2018-04-16T19:56:00Z">
                                <w:r w:rsidR="00AC1908"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354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355" w:author="User" w:date="2018-04-16T20:41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0.875rem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5C9224" id="矩形 91" o:spid="_x0000_s1068" style="position:absolute;left:0;text-align:left;margin-left:273.7pt;margin-top:201.95pt;width:103.9pt;height:23.8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" fillcolor="#5b9bd5 [3204]" strokecolor="#1f4d78 [1604]" strokeweight="1pt">
                  <v:textbox>
                    <w:txbxContent>
                      <w:p w:rsidR="00AC1908" w:rsidRPr="003852C6" w:rsidRDefault="00770A3A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622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623" w:author="User" w:date="2018-04-16T19:54:00Z">
                            <w:pPr/>
                          </w:pPrChange>
                        </w:pPr>
                        <w:ins w:id="624" w:author="User" w:date="2018-04-16T20:41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#999999</w:t>
                          </w:r>
                        </w:ins>
                        <w:ins w:id="625" w:author="User" w:date="2018-04-16T19:56:00Z">
                          <w:r w:rsidR="00AC1908"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626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627" w:author="User" w:date="2018-04-16T20:41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0.875rem</w:t>
                          </w:r>
                        </w:ins>
                      </w:p>
                    </w:txbxContent>
                  </v:textbox>
                  <w10:wrap anchorx="margin"/>
                </v:rect>
              </w:pict>
            </mc:Fallback>
          </mc:AlternateContent>
        </w:r>
        <w:r w:rsidR="00AC1908">
          <w:rPr>
            <w:noProof/>
          </w:rPr>
          <mc:AlternateContent>
            <mc:Choice Requires="wps">
              <w:drawing>
                <wp:anchor distT="0" distB="0" distL="114300" distR="114300" simplePos="0" relativeHeight="251805696" behindDoc="0" locked="0" layoutInCell="1" allowOverlap="1" wp14:anchorId="4CD64D09" wp14:editId="54561F12">
                  <wp:simplePos x="0" y="0"/>
                  <wp:positionH relativeFrom="margin">
                    <wp:posOffset>3538172</wp:posOffset>
                  </wp:positionH>
                  <wp:positionV relativeFrom="paragraph">
                    <wp:posOffset>2113457</wp:posOffset>
                  </wp:positionV>
                  <wp:extent cx="1319530" cy="302260"/>
                  <wp:effectExtent l="0" t="0" r="13970" b="21590"/>
                  <wp:wrapNone/>
                  <wp:docPr id="90" name="矩形 9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319530" cy="302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1908" w:rsidRPr="003852C6" w:rsidRDefault="00AC1908">
                              <w:pPr>
                                <w:jc w:val="center"/>
                                <w:rPr>
                                  <w:color w:val="FFFFFF" w:themeColor="background1"/>
                                  <w:rPrChange w:id="356" w:author="User" w:date="2018-04-16T19:56:00Z">
                                    <w:rPr/>
                                  </w:rPrChange>
                                </w:rPr>
                                <w:pPrChange w:id="357" w:author="User" w:date="2018-04-16T19:54:00Z">
                                  <w:pPr/>
                                </w:pPrChange>
                              </w:pPr>
                              <w:ins w:id="358" w:author="User" w:date="2018-04-16T20:39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#333333</w:t>
                                </w:r>
                              </w:ins>
                              <w:ins w:id="359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360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361" w:author="User" w:date="2018-04-16T20:41:00Z">
                                <w:r w:rsidR="00770A3A"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0.9375rem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CD64D09" id="矩形 90" o:spid="_x0000_s1069" style="position:absolute;left:0;text-align:left;margin-left:278.6pt;margin-top:166.4pt;width:103.9pt;height:23.8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" fillcolor="#5b9bd5 [3204]" strokecolor="#1f4d78 [1604]" strokeweight="1pt">
                  <v:textbox>
                    <w:txbxContent>
                      <w:p w:rsidR="00AC1908" w:rsidRPr="003852C6" w:rsidRDefault="00AC1908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634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635" w:author="User" w:date="2018-04-16T19:54:00Z">
                            <w:pPr/>
                          </w:pPrChange>
                        </w:pPr>
                        <w:ins w:id="636" w:author="User" w:date="2018-04-16T20:39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#333333</w:t>
                          </w:r>
                        </w:ins>
                        <w:ins w:id="637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638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639" w:author="User" w:date="2018-04-16T20:41:00Z">
                          <w:r w:rsidR="00770A3A"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0.9375rem</w:t>
                          </w:r>
                        </w:ins>
                      </w:p>
                    </w:txbxContent>
                  </v:textbox>
                  <w10:wrap anchorx="margin"/>
                </v:rect>
              </w:pict>
            </mc:Fallback>
          </mc:AlternateContent>
        </w:r>
        <w:r w:rsidR="00AC1908">
          <w:rPr>
            <w:noProof/>
          </w:rPr>
          <mc:AlternateContent>
            <mc:Choice Requires="wps">
              <w:drawing>
                <wp:anchor distT="0" distB="0" distL="114300" distR="114300" simplePos="0" relativeHeight="251803648" behindDoc="0" locked="0" layoutInCell="1" allowOverlap="1" wp14:anchorId="06F2D65A" wp14:editId="2D15E1E2">
                  <wp:simplePos x="0" y="0"/>
                  <wp:positionH relativeFrom="margin">
                    <wp:posOffset>685174</wp:posOffset>
                  </wp:positionH>
                  <wp:positionV relativeFrom="paragraph">
                    <wp:posOffset>2555903</wp:posOffset>
                  </wp:positionV>
                  <wp:extent cx="1319530" cy="302260"/>
                  <wp:effectExtent l="0" t="0" r="13970" b="21590"/>
                  <wp:wrapNone/>
                  <wp:docPr id="89" name="矩形 8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319530" cy="302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1908" w:rsidRPr="003852C6" w:rsidRDefault="00770A3A">
                              <w:pPr>
                                <w:jc w:val="center"/>
                                <w:rPr>
                                  <w:color w:val="FFFFFF" w:themeColor="background1"/>
                                  <w:rPrChange w:id="362" w:author="User" w:date="2018-04-16T19:56:00Z">
                                    <w:rPr/>
                                  </w:rPrChange>
                                </w:rPr>
                                <w:pPrChange w:id="363" w:author="User" w:date="2018-04-16T19:54:00Z">
                                  <w:pPr/>
                                </w:pPrChange>
                              </w:pPr>
                              <w:ins w:id="364" w:author="User" w:date="2018-04-16T20:41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#666666</w:t>
                                </w:r>
                              </w:ins>
                              <w:ins w:id="365" w:author="User" w:date="2018-04-16T19:56:00Z">
                                <w:r w:rsidR="00AC1908"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366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367" w:author="User" w:date="2018-04-16T20:41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0.9375rem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6F2D65A" id="矩形 89" o:spid="_x0000_s1070" style="position:absolute;left:0;text-align:left;margin-left:53.95pt;margin-top:201.25pt;width:103.9pt;height:23.8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" fillcolor="#5b9bd5 [3204]" strokecolor="#1f4d78 [1604]" strokeweight="1pt">
                  <v:textbox>
                    <w:txbxContent>
                      <w:p w:rsidR="00AC1908" w:rsidRPr="003852C6" w:rsidRDefault="00770A3A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646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647" w:author="User" w:date="2018-04-16T19:54:00Z">
                            <w:pPr/>
                          </w:pPrChange>
                        </w:pPr>
                        <w:ins w:id="648" w:author="User" w:date="2018-04-16T20:41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#666666</w:t>
                          </w:r>
                        </w:ins>
                        <w:ins w:id="649" w:author="User" w:date="2018-04-16T19:56:00Z">
                          <w:r w:rsidR="00AC1908"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650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651" w:author="User" w:date="2018-04-16T20:41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0.9375rem</w:t>
                          </w:r>
                        </w:ins>
                      </w:p>
                    </w:txbxContent>
                  </v:textbox>
                  <w10:wrap anchorx="margin"/>
                </v:rect>
              </w:pict>
            </mc:Fallback>
          </mc:AlternateContent>
        </w:r>
        <w:r w:rsidR="00AC1908">
          <w:rPr>
            <w:noProof/>
          </w:rPr>
          <mc:AlternateContent>
            <mc:Choice Requires="wps">
              <w:drawing>
                <wp:anchor distT="0" distB="0" distL="114300" distR="114300" simplePos="0" relativeHeight="251801600" behindDoc="0" locked="0" layoutInCell="1" allowOverlap="1" wp14:anchorId="3B8774DE" wp14:editId="569B335A">
                  <wp:simplePos x="0" y="0"/>
                  <wp:positionH relativeFrom="margin">
                    <wp:posOffset>891931</wp:posOffset>
                  </wp:positionH>
                  <wp:positionV relativeFrom="paragraph">
                    <wp:posOffset>2153333</wp:posOffset>
                  </wp:positionV>
                  <wp:extent cx="1319530" cy="302260"/>
                  <wp:effectExtent l="0" t="0" r="13970" b="21590"/>
                  <wp:wrapNone/>
                  <wp:docPr id="88" name="矩形 8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319530" cy="302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1908" w:rsidRPr="003852C6" w:rsidRDefault="00770A3A">
                              <w:pPr>
                                <w:jc w:val="center"/>
                                <w:rPr>
                                  <w:color w:val="FFFFFF" w:themeColor="background1"/>
                                  <w:rPrChange w:id="368" w:author="User" w:date="2018-04-16T19:56:00Z">
                                    <w:rPr/>
                                  </w:rPrChange>
                                </w:rPr>
                                <w:pPrChange w:id="369" w:author="User" w:date="2018-04-16T19:54:00Z">
                                  <w:pPr/>
                                </w:pPrChange>
                              </w:pPr>
                              <w:ins w:id="370" w:author="User" w:date="2018-04-16T20:40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#666666</w:t>
                                </w:r>
                              </w:ins>
                              <w:ins w:id="371" w:author="User" w:date="2018-04-16T19:56:00Z">
                                <w:r w:rsidR="00AC1908"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372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373" w:author="User" w:date="2018-04-16T20:40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0.9375rem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B8774DE" id="矩形 88" o:spid="_x0000_s1071" style="position:absolute;left:0;text-align:left;margin-left:70.25pt;margin-top:169.55pt;width:103.9pt;height:23.8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" fillcolor="#5b9bd5 [3204]" strokecolor="#1f4d78 [1604]" strokeweight="1pt">
                  <v:textbox>
                    <w:txbxContent>
                      <w:p w:rsidR="00AC1908" w:rsidRPr="003852C6" w:rsidRDefault="00770A3A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658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659" w:author="User" w:date="2018-04-16T19:54:00Z">
                            <w:pPr/>
                          </w:pPrChange>
                        </w:pPr>
                        <w:ins w:id="660" w:author="User" w:date="2018-04-16T20:40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#666666</w:t>
                          </w:r>
                        </w:ins>
                        <w:ins w:id="661" w:author="User" w:date="2018-04-16T19:56:00Z">
                          <w:r w:rsidR="00AC1908"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662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663" w:author="User" w:date="2018-04-16T20:40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0.9375rem</w:t>
                          </w:r>
                        </w:ins>
                      </w:p>
                    </w:txbxContent>
                  </v:textbox>
                  <w10:wrap anchorx="margin"/>
                </v:rect>
              </w:pict>
            </mc:Fallback>
          </mc:AlternateContent>
        </w:r>
      </w:ins>
      <w:ins w:id="374" w:author="User" w:date="2018-04-16T20:38:00Z">
        <w:r w:rsidR="00AC1908">
          <w:rPr>
            <w:noProof/>
          </w:rPr>
          <mc:AlternateContent>
            <mc:Choice Requires="wps">
              <w:drawing>
                <wp:anchor distT="0" distB="0" distL="114300" distR="114300" simplePos="0" relativeHeight="251799552" behindDoc="0" locked="0" layoutInCell="1" allowOverlap="1" wp14:anchorId="1B0DE135" wp14:editId="7E857C1A">
                  <wp:simplePos x="0" y="0"/>
                  <wp:positionH relativeFrom="margin">
                    <wp:posOffset>3580994</wp:posOffset>
                  </wp:positionH>
                  <wp:positionV relativeFrom="paragraph">
                    <wp:posOffset>1255806</wp:posOffset>
                  </wp:positionV>
                  <wp:extent cx="1319530" cy="302260"/>
                  <wp:effectExtent l="0" t="0" r="13970" b="21590"/>
                  <wp:wrapNone/>
                  <wp:docPr id="87" name="矩形 8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319530" cy="302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1908" w:rsidRPr="003852C6" w:rsidRDefault="00AC1908">
                              <w:pPr>
                                <w:jc w:val="center"/>
                                <w:rPr>
                                  <w:color w:val="FFFFFF" w:themeColor="background1"/>
                                  <w:rPrChange w:id="375" w:author="User" w:date="2018-04-16T19:56:00Z">
                                    <w:rPr/>
                                  </w:rPrChange>
                                </w:rPr>
                                <w:pPrChange w:id="376" w:author="User" w:date="2018-04-16T19:54:00Z">
                                  <w:pPr/>
                                </w:pPrChange>
                              </w:pPr>
                              <w:ins w:id="377" w:author="User" w:date="2018-04-16T20:39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#333333</w:t>
                                </w:r>
                              </w:ins>
                              <w:ins w:id="378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379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380" w:author="User" w:date="2018-04-16T20:39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0.8125rem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B0DE135" id="矩形 87" o:spid="_x0000_s1072" style="position:absolute;left:0;text-align:left;margin-left:281.95pt;margin-top:98.9pt;width:103.9pt;height:23.8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" fillcolor="#5b9bd5 [3204]" strokecolor="#1f4d78 [1604]" strokeweight="1pt">
                  <v:textbox>
                    <w:txbxContent>
                      <w:p w:rsidR="00AC1908" w:rsidRPr="003852C6" w:rsidRDefault="00AC1908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671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672" w:author="User" w:date="2018-04-16T19:54:00Z">
                            <w:pPr/>
                          </w:pPrChange>
                        </w:pPr>
                        <w:ins w:id="673" w:author="User" w:date="2018-04-16T20:39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#333333</w:t>
                          </w:r>
                        </w:ins>
                        <w:ins w:id="674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675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676" w:author="User" w:date="2018-04-16T20:39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0.8125rem</w:t>
                          </w:r>
                        </w:ins>
                      </w:p>
                    </w:txbxContent>
                  </v:textbox>
                  <w10:wrap anchorx="margin"/>
                </v:rect>
              </w:pict>
            </mc:Fallback>
          </mc:AlternateContent>
        </w:r>
        <w:r w:rsidR="00AC1908">
          <w:rPr>
            <w:noProof/>
          </w:rPr>
          <mc:AlternateContent>
            <mc:Choice Requires="wps">
              <w:drawing>
                <wp:anchor distT="0" distB="0" distL="114300" distR="114300" simplePos="0" relativeHeight="251797504" behindDoc="0" locked="0" layoutInCell="1" allowOverlap="1" wp14:anchorId="61F6E715" wp14:editId="580BF15C">
                  <wp:simplePos x="0" y="0"/>
                  <wp:positionH relativeFrom="margin">
                    <wp:posOffset>1917796</wp:posOffset>
                  </wp:positionH>
                  <wp:positionV relativeFrom="paragraph">
                    <wp:posOffset>1553860</wp:posOffset>
                  </wp:positionV>
                  <wp:extent cx="1319530" cy="302260"/>
                  <wp:effectExtent l="0" t="0" r="13970" b="21590"/>
                  <wp:wrapNone/>
                  <wp:docPr id="86" name="矩形 8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319530" cy="302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1908" w:rsidRPr="003852C6" w:rsidRDefault="00AC1908">
                              <w:pPr>
                                <w:jc w:val="center"/>
                                <w:rPr>
                                  <w:color w:val="FFFFFF" w:themeColor="background1"/>
                                  <w:rPrChange w:id="381" w:author="User" w:date="2018-04-16T19:56:00Z">
                                    <w:rPr/>
                                  </w:rPrChange>
                                </w:rPr>
                                <w:pPrChange w:id="382" w:author="User" w:date="2018-04-16T19:54:00Z">
                                  <w:pPr/>
                                </w:pPrChange>
                              </w:pPr>
                              <w:ins w:id="383" w:author="User" w:date="2018-04-16T20:39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#999999</w:t>
                                </w:r>
                              </w:ins>
                              <w:ins w:id="384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385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386" w:author="User" w:date="2018-04-16T20:39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0.6875rem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1F6E715" id="矩形 86" o:spid="_x0000_s1073" style="position:absolute;left:0;text-align:left;margin-left:151pt;margin-top:122.35pt;width:103.9pt;height:23.8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" fillcolor="#5b9bd5 [3204]" strokecolor="#1f4d78 [1604]" strokeweight="1pt">
                  <v:textbox>
                    <w:txbxContent>
                      <w:p w:rsidR="00AC1908" w:rsidRPr="003852C6" w:rsidRDefault="00AC1908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683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684" w:author="User" w:date="2018-04-16T19:54:00Z">
                            <w:pPr/>
                          </w:pPrChange>
                        </w:pPr>
                        <w:ins w:id="685" w:author="User" w:date="2018-04-16T20:39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#999999</w:t>
                          </w:r>
                        </w:ins>
                        <w:ins w:id="686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687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688" w:author="User" w:date="2018-04-16T20:39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0.6875rem</w:t>
                          </w:r>
                        </w:ins>
                      </w:p>
                    </w:txbxContent>
                  </v:textbox>
                  <w10:wrap anchorx="margin"/>
                </v:rect>
              </w:pict>
            </mc:Fallback>
          </mc:AlternateContent>
        </w:r>
        <w:r w:rsidR="00AC1908">
          <w:rPr>
            <w:noProof/>
          </w:rPr>
          <mc:AlternateContent>
            <mc:Choice Requires="wps">
              <w:drawing>
                <wp:anchor distT="0" distB="0" distL="114300" distR="114300" simplePos="0" relativeHeight="251795456" behindDoc="0" locked="0" layoutInCell="1" allowOverlap="1" wp14:anchorId="5D37435E" wp14:editId="2C204B09">
                  <wp:simplePos x="0" y="0"/>
                  <wp:positionH relativeFrom="margin">
                    <wp:posOffset>-681766</wp:posOffset>
                  </wp:positionH>
                  <wp:positionV relativeFrom="paragraph">
                    <wp:posOffset>1343999</wp:posOffset>
                  </wp:positionV>
                  <wp:extent cx="1319530" cy="302260"/>
                  <wp:effectExtent l="0" t="0" r="13970" b="21590"/>
                  <wp:wrapNone/>
                  <wp:docPr id="85" name="矩形 8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319530" cy="302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1908" w:rsidRPr="003852C6" w:rsidRDefault="00AC1908">
                              <w:pPr>
                                <w:jc w:val="center"/>
                                <w:rPr>
                                  <w:color w:val="FFFFFF" w:themeColor="background1"/>
                                  <w:rPrChange w:id="387" w:author="User" w:date="2018-04-16T19:56:00Z">
                                    <w:rPr/>
                                  </w:rPrChange>
                                </w:rPr>
                                <w:pPrChange w:id="388" w:author="User" w:date="2018-04-16T19:54:00Z">
                                  <w:pPr/>
                                </w:pPrChange>
                              </w:pPr>
                              <w:ins w:id="389" w:author="User" w:date="2018-04-16T20:39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#333333</w:t>
                                </w:r>
                              </w:ins>
                              <w:ins w:id="390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391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392" w:author="User" w:date="2018-04-16T20:39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0.8125rem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D37435E" id="矩形 85" o:spid="_x0000_s1074" style="position:absolute;left:0;text-align:left;margin-left:-53.7pt;margin-top:105.85pt;width:103.9pt;height:23.8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" fillcolor="#5b9bd5 [3204]" strokecolor="#1f4d78 [1604]" strokeweight="1pt">
                  <v:textbox>
                    <w:txbxContent>
                      <w:p w:rsidR="00AC1908" w:rsidRPr="003852C6" w:rsidRDefault="00AC1908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695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696" w:author="User" w:date="2018-04-16T19:54:00Z">
                            <w:pPr/>
                          </w:pPrChange>
                        </w:pPr>
                        <w:ins w:id="697" w:author="User" w:date="2018-04-16T20:39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#333333</w:t>
                          </w:r>
                        </w:ins>
                        <w:ins w:id="698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699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700" w:author="User" w:date="2018-04-16T20:39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0.8125rem</w:t>
                          </w:r>
                        </w:ins>
                      </w:p>
                    </w:txbxContent>
                  </v:textbox>
                  <w10:wrap anchorx="margin"/>
                </v:rect>
              </w:pict>
            </mc:Fallback>
          </mc:AlternateContent>
        </w:r>
      </w:ins>
      <w:ins w:id="393" w:author="User" w:date="2018-04-16T20:37:00Z">
        <w:r w:rsidR="00AC1908">
          <w:rPr>
            <w:noProof/>
          </w:rPr>
          <mc:AlternateContent>
            <mc:Choice Requires="wps">
              <w:drawing>
                <wp:anchor distT="0" distB="0" distL="114300" distR="114300" simplePos="0" relativeHeight="251792384" behindDoc="0" locked="0" layoutInCell="1" allowOverlap="1" wp14:anchorId="6DEB6299" wp14:editId="7A32689C">
                  <wp:simplePos x="0" y="0"/>
                  <wp:positionH relativeFrom="margin">
                    <wp:posOffset>803275</wp:posOffset>
                  </wp:positionH>
                  <wp:positionV relativeFrom="paragraph">
                    <wp:posOffset>582930</wp:posOffset>
                  </wp:positionV>
                  <wp:extent cx="1319530" cy="302260"/>
                  <wp:effectExtent l="0" t="0" r="13970" b="21590"/>
                  <wp:wrapNone/>
                  <wp:docPr id="83" name="矩形 8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319530" cy="302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1908" w:rsidRPr="003852C6" w:rsidRDefault="00AC1908">
                              <w:pPr>
                                <w:jc w:val="center"/>
                                <w:rPr>
                                  <w:color w:val="FFFFFF" w:themeColor="background1"/>
                                  <w:rPrChange w:id="394" w:author="User" w:date="2018-04-16T19:56:00Z">
                                    <w:rPr/>
                                  </w:rPrChange>
                                </w:rPr>
                                <w:pPrChange w:id="395" w:author="User" w:date="2018-04-16T19:54:00Z">
                                  <w:pPr/>
                                </w:pPrChange>
                              </w:pPr>
                              <w:ins w:id="396" w:author="User" w:date="2018-04-16T20:38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#666666</w:t>
                                </w:r>
                              </w:ins>
                              <w:ins w:id="397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398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399" w:author="User" w:date="2018-04-16T20:38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0.9375rem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DEB6299" id="矩形 83" o:spid="_x0000_s1075" style="position:absolute;left:0;text-align:left;margin-left:63.25pt;margin-top:45.9pt;width:103.9pt;height:23.8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" fillcolor="#5b9bd5 [3204]" strokecolor="#1f4d78 [1604]" strokeweight="1pt">
                  <v:textbox>
                    <w:txbxContent>
                      <w:p w:rsidR="00AC1908" w:rsidRPr="003852C6" w:rsidRDefault="00AC1908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708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709" w:author="User" w:date="2018-04-16T19:54:00Z">
                            <w:pPr/>
                          </w:pPrChange>
                        </w:pPr>
                        <w:ins w:id="710" w:author="User" w:date="2018-04-16T20:38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#666666</w:t>
                          </w:r>
                        </w:ins>
                        <w:ins w:id="711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712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713" w:author="User" w:date="2018-04-16T20:38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0.9375rem</w:t>
                          </w:r>
                        </w:ins>
                      </w:p>
                    </w:txbxContent>
                  </v:textbox>
                  <w10:wrap anchorx="margin"/>
                </v:rect>
              </w:pict>
            </mc:Fallback>
          </mc:AlternateContent>
        </w:r>
        <w:r w:rsidR="00AC1908">
          <w:rPr>
            <w:noProof/>
          </w:rPr>
          <mc:AlternateContent>
            <mc:Choice Requires="wps">
              <w:drawing>
                <wp:anchor distT="0" distB="0" distL="114300" distR="114300" simplePos="0" relativeHeight="251793408" behindDoc="0" locked="0" layoutInCell="1" allowOverlap="1" wp14:anchorId="7AE43190" wp14:editId="1F4E5C1F">
                  <wp:simplePos x="0" y="0"/>
                  <wp:positionH relativeFrom="margin">
                    <wp:posOffset>2941090</wp:posOffset>
                  </wp:positionH>
                  <wp:positionV relativeFrom="paragraph">
                    <wp:posOffset>780080</wp:posOffset>
                  </wp:positionV>
                  <wp:extent cx="1320037" cy="302260"/>
                  <wp:effectExtent l="0" t="0" r="13970" b="21590"/>
                  <wp:wrapNone/>
                  <wp:docPr id="84" name="矩形 8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320037" cy="302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1908" w:rsidRPr="003852C6" w:rsidRDefault="00AC1908">
                              <w:pPr>
                                <w:jc w:val="center"/>
                                <w:rPr>
                                  <w:color w:val="FFFFFF" w:themeColor="background1"/>
                                  <w:rPrChange w:id="400" w:author="User" w:date="2018-04-16T19:56:00Z">
                                    <w:rPr/>
                                  </w:rPrChange>
                                </w:rPr>
                                <w:pPrChange w:id="401" w:author="User" w:date="2018-04-16T19:54:00Z">
                                  <w:pPr/>
                                </w:pPrChange>
                              </w:pPr>
                              <w:ins w:id="402" w:author="User" w:date="2018-04-16T20:38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#2eb257</w:t>
                                </w:r>
                              </w:ins>
                              <w:ins w:id="403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404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405" w:author="User" w:date="2018-04-16T20:38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0.9375rem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AE43190" id="矩形 84" o:spid="_x0000_s1076" style="position:absolute;left:0;text-align:left;margin-left:231.6pt;margin-top:61.4pt;width:103.95pt;height:23.8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" fillcolor="#5b9bd5 [3204]" strokecolor="#1f4d78 [1604]" strokeweight="1pt">
                  <v:textbox>
                    <w:txbxContent>
                      <w:p w:rsidR="00AC1908" w:rsidRPr="003852C6" w:rsidRDefault="00AC1908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720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721" w:author="User" w:date="2018-04-16T19:54:00Z">
                            <w:pPr/>
                          </w:pPrChange>
                        </w:pPr>
                        <w:ins w:id="722" w:author="User" w:date="2018-04-16T20:38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#2eb257</w:t>
                          </w:r>
                        </w:ins>
                        <w:ins w:id="723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724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725" w:author="User" w:date="2018-04-16T20:38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0.9375rem</w:t>
                          </w:r>
                        </w:ins>
                      </w:p>
                    </w:txbxContent>
                  </v:textbox>
                  <w10:wrap anchorx="margin"/>
                </v:rect>
              </w:pict>
            </mc:Fallback>
          </mc:AlternateContent>
        </w:r>
      </w:ins>
      <w:ins w:id="406" w:author="User" w:date="2018-04-16T20:33:00Z">
        <w:r w:rsidR="003E3555">
          <w:rPr>
            <w:noProof/>
          </w:rPr>
          <w:drawing>
            <wp:inline distT="0" distB="0" distL="0" distR="0" wp14:anchorId="1C30E004" wp14:editId="1A0EA943">
              <wp:extent cx="3666667" cy="6457143"/>
              <wp:effectExtent l="0" t="0" r="0" b="1270"/>
              <wp:docPr id="79" name="图片 7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66667" cy="645714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770A3A" w:rsidRDefault="00770A3A">
      <w:pPr>
        <w:rPr>
          <w:ins w:id="407" w:author="User" w:date="2018-04-16T20:49:00Z"/>
        </w:rPr>
      </w:pPr>
    </w:p>
    <w:p w:rsidR="00770A3A" w:rsidRDefault="00770A3A">
      <w:pPr>
        <w:rPr>
          <w:ins w:id="408" w:author="User" w:date="2018-04-16T20:49:00Z"/>
        </w:rPr>
      </w:pPr>
    </w:p>
    <w:p w:rsidR="00770A3A" w:rsidRDefault="00770A3A">
      <w:pPr>
        <w:rPr>
          <w:ins w:id="409" w:author="User" w:date="2018-04-16T20:49:00Z"/>
        </w:rPr>
      </w:pPr>
    </w:p>
    <w:p w:rsidR="00770A3A" w:rsidRDefault="00770A3A">
      <w:pPr>
        <w:rPr>
          <w:ins w:id="410" w:author="User" w:date="2018-04-16T20:49:00Z"/>
        </w:rPr>
      </w:pPr>
    </w:p>
    <w:p w:rsidR="00770A3A" w:rsidRDefault="00770A3A">
      <w:pPr>
        <w:rPr>
          <w:ins w:id="411" w:author="User" w:date="2018-04-16T20:49:00Z"/>
        </w:rPr>
      </w:pPr>
    </w:p>
    <w:p w:rsidR="00770A3A" w:rsidRDefault="00770A3A">
      <w:pPr>
        <w:rPr>
          <w:ins w:id="412" w:author="User" w:date="2018-04-16T20:49:00Z"/>
        </w:rPr>
      </w:pPr>
    </w:p>
    <w:p w:rsidR="00770A3A" w:rsidRDefault="00770A3A">
      <w:pPr>
        <w:rPr>
          <w:ins w:id="413" w:author="User" w:date="2018-04-16T20:49:00Z"/>
        </w:rPr>
      </w:pPr>
    </w:p>
    <w:p w:rsidR="00770A3A" w:rsidRDefault="00770A3A">
      <w:pPr>
        <w:rPr>
          <w:ins w:id="414" w:author="User" w:date="2018-04-16T20:49:00Z"/>
        </w:rPr>
      </w:pPr>
    </w:p>
    <w:p w:rsidR="00770A3A" w:rsidRDefault="00770A3A">
      <w:pPr>
        <w:rPr>
          <w:ins w:id="415" w:author="User" w:date="2018-04-16T20:49:00Z"/>
        </w:rPr>
      </w:pPr>
    </w:p>
    <w:p w:rsidR="00770A3A" w:rsidRDefault="00770A3A">
      <w:pPr>
        <w:rPr>
          <w:ins w:id="416" w:author="User" w:date="2018-04-16T20:50:00Z"/>
        </w:rPr>
      </w:pPr>
      <w:ins w:id="417" w:author="User" w:date="2018-04-16T20:50:00Z">
        <w:r>
          <w:rPr>
            <w:rFonts w:hint="eastAsia"/>
          </w:rPr>
          <w:t>我</w:t>
        </w:r>
        <w:r>
          <w:t>的</w:t>
        </w:r>
      </w:ins>
    </w:p>
    <w:p w:rsidR="00770A3A" w:rsidRDefault="00770A3A">
      <w:pPr>
        <w:rPr>
          <w:ins w:id="418" w:author="User" w:date="2018-04-16T20:50:00Z"/>
        </w:rPr>
      </w:pPr>
    </w:p>
    <w:p w:rsidR="00025D6E" w:rsidRDefault="00107230">
      <w:pPr>
        <w:rPr>
          <w:ins w:id="419" w:author="User" w:date="2018-04-17T19:33:00Z"/>
        </w:rPr>
      </w:pPr>
      <w:ins w:id="420" w:author="User" w:date="2018-04-16T20:53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871232" behindDoc="0" locked="0" layoutInCell="1" allowOverlap="1" wp14:anchorId="34B16BD3" wp14:editId="15825C71">
                  <wp:simplePos x="0" y="0"/>
                  <wp:positionH relativeFrom="column">
                    <wp:posOffset>3202119</wp:posOffset>
                  </wp:positionH>
                  <wp:positionV relativeFrom="paragraph">
                    <wp:posOffset>2668146</wp:posOffset>
                  </wp:positionV>
                  <wp:extent cx="336884" cy="89377"/>
                  <wp:effectExtent l="38100" t="0" r="25400" b="82550"/>
                  <wp:wrapNone/>
                  <wp:docPr id="142" name="直接箭头连接符 14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336884" cy="893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type w14:anchorId="56B49C3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42" o:spid="_x0000_s1026" type="#_x0000_t32" style="position:absolute;left:0;text-align:left;margin-left:252.15pt;margin-top:210.1pt;width:26.55pt;height:7.05pt;flip:x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" strokecolor="#5b9bd5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870208" behindDoc="0" locked="0" layoutInCell="1" allowOverlap="1" wp14:anchorId="452105E9" wp14:editId="1EEC9197">
                  <wp:simplePos x="0" y="0"/>
                  <wp:positionH relativeFrom="column">
                    <wp:posOffset>1070811</wp:posOffset>
                  </wp:positionH>
                  <wp:positionV relativeFrom="paragraph">
                    <wp:posOffset>2668146</wp:posOffset>
                  </wp:positionV>
                  <wp:extent cx="261257" cy="48126"/>
                  <wp:effectExtent l="38100" t="38100" r="24765" b="85725"/>
                  <wp:wrapNone/>
                  <wp:docPr id="141" name="直接箭头连接符 14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261257" cy="481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39199EE1" id="直接箭头连接符 141" o:spid="_x0000_s1026" type="#_x0000_t32" style="position:absolute;left:0;text-align:left;margin-left:84.3pt;margin-top:210.1pt;width:20.55pt;height:3.8pt;flip:x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" strokecolor="#5b9bd5 [3204]" strokeweight=".5pt">
                  <v:stroke endarrow="block" joinstyle="miter"/>
                </v:shape>
              </w:pict>
            </mc:Fallback>
          </mc:AlternateContent>
        </w:r>
      </w:ins>
      <w:ins w:id="421" w:author="User" w:date="2018-04-16T20:52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869184" behindDoc="0" locked="0" layoutInCell="1" allowOverlap="1" wp14:anchorId="749A0E71" wp14:editId="5528F4EB">
                  <wp:simplePos x="0" y="0"/>
                  <wp:positionH relativeFrom="margin">
                    <wp:posOffset>3531240</wp:posOffset>
                  </wp:positionH>
                  <wp:positionV relativeFrom="paragraph">
                    <wp:posOffset>2639523</wp:posOffset>
                  </wp:positionV>
                  <wp:extent cx="1319530" cy="302260"/>
                  <wp:effectExtent l="0" t="0" r="13970" b="21590"/>
                  <wp:wrapNone/>
                  <wp:docPr id="140" name="矩形 14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319530" cy="302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7230" w:rsidRPr="003852C6" w:rsidRDefault="00107230">
                              <w:pPr>
                                <w:jc w:val="center"/>
                                <w:rPr>
                                  <w:color w:val="FFFFFF" w:themeColor="background1"/>
                                  <w:rPrChange w:id="422" w:author="User" w:date="2018-04-16T19:56:00Z">
                                    <w:rPr/>
                                  </w:rPrChange>
                                </w:rPr>
                                <w:pPrChange w:id="423" w:author="User" w:date="2018-04-16T19:54:00Z">
                                  <w:pPr/>
                                </w:pPrChange>
                              </w:pPr>
                              <w:ins w:id="424" w:author="User" w:date="2018-04-16T20:53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#999999</w:t>
                                </w:r>
                              </w:ins>
                              <w:ins w:id="425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426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427" w:author="User" w:date="2018-04-16T20:53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0.8125rem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D3E4B84" id="矩形 140" o:spid="_x0000_s1077" style="position:absolute;left:0;text-align:left;margin-left:278.05pt;margin-top:207.85pt;width:103.9pt;height:23.8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" fillcolor="#5b9bd5 [3204]" strokecolor="#1f4d78 [1604]" strokeweight="1pt">
                  <v:textbox>
                    <w:txbxContent>
                      <w:p w:rsidR="00107230" w:rsidRPr="003852C6" w:rsidRDefault="00107230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748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749" w:author="User" w:date="2018-04-16T19:54:00Z">
                            <w:pPr/>
                          </w:pPrChange>
                        </w:pPr>
                        <w:ins w:id="750" w:author="User" w:date="2018-04-16T20:53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#999999</w:t>
                          </w:r>
                        </w:ins>
                        <w:ins w:id="751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752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753" w:author="User" w:date="2018-04-16T20:53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0.8125rem</w:t>
                          </w:r>
                        </w:ins>
                      </w:p>
                    </w:txbxContent>
                  </v:textbox>
                  <w10:wrap anchorx="margin"/>
                </v:rect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867136" behindDoc="0" locked="0" layoutInCell="1" allowOverlap="1" wp14:anchorId="1F48BC8E" wp14:editId="44765D9D">
                  <wp:simplePos x="0" y="0"/>
                  <wp:positionH relativeFrom="margin">
                    <wp:posOffset>1345489</wp:posOffset>
                  </wp:positionH>
                  <wp:positionV relativeFrom="paragraph">
                    <wp:posOffset>2642412</wp:posOffset>
                  </wp:positionV>
                  <wp:extent cx="1319530" cy="302260"/>
                  <wp:effectExtent l="0" t="0" r="13970" b="21590"/>
                  <wp:wrapNone/>
                  <wp:docPr id="139" name="矩形 13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319530" cy="302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7230" w:rsidRPr="003852C6" w:rsidRDefault="00107230">
                              <w:pPr>
                                <w:jc w:val="center"/>
                                <w:rPr>
                                  <w:color w:val="FFFFFF" w:themeColor="background1"/>
                                  <w:rPrChange w:id="428" w:author="User" w:date="2018-04-16T19:56:00Z">
                                    <w:rPr/>
                                  </w:rPrChange>
                                </w:rPr>
                                <w:pPrChange w:id="429" w:author="User" w:date="2018-04-16T19:54:00Z">
                                  <w:pPr/>
                                </w:pPrChange>
                              </w:pPr>
                              <w:ins w:id="430" w:author="User" w:date="2018-04-16T20:52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#333333</w:t>
                                </w:r>
                              </w:ins>
                              <w:ins w:id="431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432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433" w:author="User" w:date="2018-04-16T20:53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1rem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C36DF1D" id="矩形 139" o:spid="_x0000_s1078" style="position:absolute;left:0;text-align:left;margin-left:105.95pt;margin-top:208.05pt;width:103.9pt;height:23.8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" fillcolor="#5b9bd5 [3204]" strokecolor="#1f4d78 [1604]" strokeweight="1pt">
                  <v:textbox>
                    <w:txbxContent>
                      <w:p w:rsidR="00107230" w:rsidRPr="003852C6" w:rsidRDefault="00107230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760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761" w:author="User" w:date="2018-04-16T19:54:00Z">
                            <w:pPr/>
                          </w:pPrChange>
                        </w:pPr>
                        <w:ins w:id="762" w:author="User" w:date="2018-04-16T20:52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#333333</w:t>
                          </w:r>
                        </w:ins>
                        <w:ins w:id="763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764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765" w:author="User" w:date="2018-04-16T20:53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1rem</w:t>
                          </w:r>
                        </w:ins>
                      </w:p>
                    </w:txbxContent>
                  </v:textbox>
                  <w10:wrap anchorx="margin"/>
                </v:rect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865088" behindDoc="0" locked="0" layoutInCell="1" allowOverlap="1" wp14:anchorId="0BF23B90" wp14:editId="66E3A986">
                  <wp:simplePos x="0" y="0"/>
                  <wp:positionH relativeFrom="column">
                    <wp:posOffset>3215869</wp:posOffset>
                  </wp:positionH>
                  <wp:positionV relativeFrom="paragraph">
                    <wp:posOffset>2310636</wp:posOffset>
                  </wp:positionV>
                  <wp:extent cx="220006" cy="48126"/>
                  <wp:effectExtent l="38100" t="57150" r="27940" b="47625"/>
                  <wp:wrapNone/>
                  <wp:docPr id="138" name="直接箭头连接符 13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220006" cy="481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3237CA42" id="直接箭头连接符 138" o:spid="_x0000_s1026" type="#_x0000_t32" style="position:absolute;left:0;text-align:left;margin-left:253.2pt;margin-top:181.95pt;width:17.3pt;height:3.8pt;flip:x y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" strokecolor="#5b9bd5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864064" behindDoc="0" locked="0" layoutInCell="1" allowOverlap="1" wp14:anchorId="46EB6BF2" wp14:editId="5098FCD4">
                  <wp:simplePos x="0" y="0"/>
                  <wp:positionH relativeFrom="column">
                    <wp:posOffset>3181493</wp:posOffset>
                  </wp:positionH>
                  <wp:positionV relativeFrom="paragraph">
                    <wp:posOffset>1464988</wp:posOffset>
                  </wp:positionV>
                  <wp:extent cx="226881" cy="82502"/>
                  <wp:effectExtent l="38100" t="0" r="20955" b="70485"/>
                  <wp:wrapNone/>
                  <wp:docPr id="137" name="直接箭头连接符 13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226881" cy="825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272353C3" id="直接箭头连接符 137" o:spid="_x0000_s1026" type="#_x0000_t32" style="position:absolute;left:0;text-align:left;margin-left:250.5pt;margin-top:115.35pt;width:17.85pt;height:6.5pt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" strokecolor="#5b9bd5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863040" behindDoc="0" locked="0" layoutInCell="1" allowOverlap="1" wp14:anchorId="182829A9" wp14:editId="57D2E74C">
                  <wp:simplePos x="0" y="0"/>
                  <wp:positionH relativeFrom="column">
                    <wp:posOffset>850805</wp:posOffset>
                  </wp:positionH>
                  <wp:positionV relativeFrom="paragraph">
                    <wp:posOffset>1458113</wp:posOffset>
                  </wp:positionV>
                  <wp:extent cx="268132" cy="82502"/>
                  <wp:effectExtent l="38100" t="0" r="17780" b="70485"/>
                  <wp:wrapNone/>
                  <wp:docPr id="136" name="直接箭头连接符 13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268132" cy="825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2B4F85D0" id="直接箭头连接符 136" o:spid="_x0000_s1026" type="#_x0000_t32" style="position:absolute;left:0;text-align:left;margin-left:67pt;margin-top:114.8pt;width:21.1pt;height:6.5pt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" strokecolor="#5b9bd5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862016" behindDoc="0" locked="0" layoutInCell="1" allowOverlap="1" wp14:anchorId="51004392" wp14:editId="122D26A3">
                  <wp:simplePos x="0" y="0"/>
                  <wp:positionH relativeFrom="column">
                    <wp:posOffset>1882083</wp:posOffset>
                  </wp:positionH>
                  <wp:positionV relativeFrom="paragraph">
                    <wp:posOffset>935598</wp:posOffset>
                  </wp:positionV>
                  <wp:extent cx="295633" cy="116879"/>
                  <wp:effectExtent l="38100" t="38100" r="28575" b="35560"/>
                  <wp:wrapNone/>
                  <wp:docPr id="135" name="直接箭头连接符 13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295633" cy="1168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36DA5141" id="直接箭头连接符 135" o:spid="_x0000_s1026" type="#_x0000_t32" style="position:absolute;left:0;text-align:left;margin-left:148.2pt;margin-top:73.65pt;width:23.3pt;height:9.2pt;flip:x 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" strokecolor="#5b9bd5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860992" behindDoc="0" locked="0" layoutInCell="1" allowOverlap="1" wp14:anchorId="692FF296" wp14:editId="6F7A473F">
                  <wp:simplePos x="0" y="0"/>
                  <wp:positionH relativeFrom="column">
                    <wp:posOffset>1325192</wp:posOffset>
                  </wp:positionH>
                  <wp:positionV relativeFrom="paragraph">
                    <wp:posOffset>419959</wp:posOffset>
                  </wp:positionV>
                  <wp:extent cx="178755" cy="151255"/>
                  <wp:effectExtent l="38100" t="0" r="31115" b="58420"/>
                  <wp:wrapNone/>
                  <wp:docPr id="134" name="直接箭头连接符 13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78755" cy="1512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75E0D1A2" id="直接箭头连接符 134" o:spid="_x0000_s1026" type="#_x0000_t32" style="position:absolute;left:0;text-align:left;margin-left:104.35pt;margin-top:33.05pt;width:14.1pt;height:11.9pt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" strokecolor="#5b9bd5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859968" behindDoc="0" locked="0" layoutInCell="1" allowOverlap="1" wp14:anchorId="410C2529" wp14:editId="09FA77AE">
                  <wp:simplePos x="0" y="0"/>
                  <wp:positionH relativeFrom="margin">
                    <wp:posOffset>3443275</wp:posOffset>
                  </wp:positionH>
                  <wp:positionV relativeFrom="paragraph">
                    <wp:posOffset>2150692</wp:posOffset>
                  </wp:positionV>
                  <wp:extent cx="1319530" cy="302260"/>
                  <wp:effectExtent l="0" t="0" r="13970" b="21590"/>
                  <wp:wrapNone/>
                  <wp:docPr id="133" name="矩形 13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319530" cy="302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7230" w:rsidRPr="003852C6" w:rsidRDefault="00107230">
                              <w:pPr>
                                <w:jc w:val="center"/>
                                <w:rPr>
                                  <w:color w:val="FFFFFF" w:themeColor="background1"/>
                                  <w:rPrChange w:id="434" w:author="User" w:date="2018-04-16T19:56:00Z">
                                    <w:rPr/>
                                  </w:rPrChange>
                                </w:rPr>
                                <w:pPrChange w:id="435" w:author="User" w:date="2018-04-16T19:54:00Z">
                                  <w:pPr/>
                                </w:pPrChange>
                              </w:pPr>
                              <w:ins w:id="436" w:author="User" w:date="2018-04-16T20:52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#333333</w:t>
                                </w:r>
                              </w:ins>
                              <w:ins w:id="437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438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439" w:author="User" w:date="2018-04-16T20:52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0.8125rem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5FA778" id="矩形 133" o:spid="_x0000_s1079" style="position:absolute;left:0;text-align:left;margin-left:271.1pt;margin-top:169.35pt;width:103.9pt;height:23.8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" fillcolor="#5b9bd5 [3204]" strokecolor="#1f4d78 [1604]" strokeweight="1pt">
                  <v:textbox>
                    <w:txbxContent>
                      <w:p w:rsidR="00107230" w:rsidRPr="003852C6" w:rsidRDefault="00107230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772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773" w:author="User" w:date="2018-04-16T19:54:00Z">
                            <w:pPr/>
                          </w:pPrChange>
                        </w:pPr>
                        <w:ins w:id="774" w:author="User" w:date="2018-04-16T20:52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#333333</w:t>
                          </w:r>
                        </w:ins>
                        <w:ins w:id="775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776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777" w:author="User" w:date="2018-04-16T20:52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0.8125rem</w:t>
                          </w:r>
                        </w:ins>
                      </w:p>
                    </w:txbxContent>
                  </v:textbox>
                  <w10:wrap anchorx="margin"/>
                </v:rect>
              </w:pict>
            </mc:Fallback>
          </mc:AlternateContent>
        </w:r>
      </w:ins>
      <w:ins w:id="440" w:author="User" w:date="2018-04-16T20:51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857920" behindDoc="0" locked="0" layoutInCell="1" allowOverlap="1" wp14:anchorId="68CE0342" wp14:editId="425FEBE5">
                  <wp:simplePos x="0" y="0"/>
                  <wp:positionH relativeFrom="margin">
                    <wp:posOffset>1132664</wp:posOffset>
                  </wp:positionH>
                  <wp:positionV relativeFrom="paragraph">
                    <wp:posOffset>1270559</wp:posOffset>
                  </wp:positionV>
                  <wp:extent cx="1319530" cy="302260"/>
                  <wp:effectExtent l="0" t="0" r="13970" b="21590"/>
                  <wp:wrapNone/>
                  <wp:docPr id="132" name="矩形 13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319530" cy="302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7230" w:rsidRPr="003852C6" w:rsidRDefault="00107230">
                              <w:pPr>
                                <w:jc w:val="center"/>
                                <w:rPr>
                                  <w:color w:val="FFFFFF" w:themeColor="background1"/>
                                  <w:rPrChange w:id="441" w:author="User" w:date="2018-04-16T19:56:00Z">
                                    <w:rPr/>
                                  </w:rPrChange>
                                </w:rPr>
                                <w:pPrChange w:id="442" w:author="User" w:date="2018-04-16T19:54:00Z">
                                  <w:pPr/>
                                </w:pPrChange>
                              </w:pPr>
                              <w:ins w:id="443" w:author="User" w:date="2018-04-16T20:51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#333333</w:t>
                                </w:r>
                              </w:ins>
                              <w:ins w:id="444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445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446" w:author="User" w:date="2018-04-16T20:51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1rem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FB165B7" id="矩形 132" o:spid="_x0000_s1080" style="position:absolute;left:0;text-align:left;margin-left:89.2pt;margin-top:100.05pt;width:103.9pt;height:23.8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" fillcolor="#5b9bd5 [3204]" strokecolor="#1f4d78 [1604]" strokeweight="1pt">
                  <v:textbox>
                    <w:txbxContent>
                      <w:p w:rsidR="00107230" w:rsidRPr="003852C6" w:rsidRDefault="00107230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785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786" w:author="User" w:date="2018-04-16T19:54:00Z">
                            <w:pPr/>
                          </w:pPrChange>
                        </w:pPr>
                        <w:ins w:id="787" w:author="User" w:date="2018-04-16T20:51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#333333</w:t>
                          </w:r>
                        </w:ins>
                        <w:ins w:id="788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789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790" w:author="User" w:date="2018-04-16T20:51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1rem</w:t>
                          </w:r>
                        </w:ins>
                      </w:p>
                    </w:txbxContent>
                  </v:textbox>
                  <w10:wrap anchorx="margin"/>
                </v:rect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855872" behindDoc="0" locked="0" layoutInCell="1" allowOverlap="1" wp14:anchorId="74E97FC3" wp14:editId="3CD7584C">
                  <wp:simplePos x="0" y="0"/>
                  <wp:positionH relativeFrom="margin">
                    <wp:posOffset>3422679</wp:posOffset>
                  </wp:positionH>
                  <wp:positionV relativeFrom="paragraph">
                    <wp:posOffset>1445890</wp:posOffset>
                  </wp:positionV>
                  <wp:extent cx="1319530" cy="302260"/>
                  <wp:effectExtent l="0" t="0" r="13970" b="21590"/>
                  <wp:wrapNone/>
                  <wp:docPr id="131" name="矩形 13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319530" cy="302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7230" w:rsidRPr="003852C6" w:rsidRDefault="00107230">
                              <w:pPr>
                                <w:jc w:val="center"/>
                                <w:rPr>
                                  <w:color w:val="FFFFFF" w:themeColor="background1"/>
                                  <w:rPrChange w:id="447" w:author="User" w:date="2018-04-16T19:56:00Z">
                                    <w:rPr/>
                                  </w:rPrChange>
                                </w:rPr>
                                <w:pPrChange w:id="448" w:author="User" w:date="2018-04-16T19:54:00Z">
                                  <w:pPr/>
                                </w:pPrChange>
                              </w:pPr>
                              <w:ins w:id="449" w:author="User" w:date="2018-04-16T20:51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#999999</w:t>
                                </w:r>
                              </w:ins>
                              <w:ins w:id="450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451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452" w:author="User" w:date="2018-04-16T20:51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0.8125rem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3A23D4C" id="矩形 131" o:spid="_x0000_s1081" style="position:absolute;left:0;text-align:left;margin-left:269.5pt;margin-top:113.85pt;width:103.9pt;height:23.8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" fillcolor="#5b9bd5 [3204]" strokecolor="#1f4d78 [1604]" strokeweight="1pt">
                  <v:textbox>
                    <w:txbxContent>
                      <w:p w:rsidR="00107230" w:rsidRPr="003852C6" w:rsidRDefault="00107230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797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798" w:author="User" w:date="2018-04-16T19:54:00Z">
                            <w:pPr/>
                          </w:pPrChange>
                        </w:pPr>
                        <w:ins w:id="799" w:author="User" w:date="2018-04-16T20:51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#999999</w:t>
                          </w:r>
                        </w:ins>
                        <w:ins w:id="800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801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802" w:author="User" w:date="2018-04-16T20:51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0.8125rem</w:t>
                          </w:r>
                        </w:ins>
                      </w:p>
                    </w:txbxContent>
                  </v:textbox>
                  <w10:wrap anchorx="margin"/>
                </v:rect>
              </w:pict>
            </mc:Fallback>
          </mc:AlternateContent>
        </w:r>
      </w:ins>
      <w:ins w:id="453" w:author="User" w:date="2018-04-16T20:50:00Z">
        <w:r w:rsidR="00025D6E">
          <w:rPr>
            <w:noProof/>
          </w:rPr>
          <mc:AlternateContent>
            <mc:Choice Requires="wps">
              <w:drawing>
                <wp:anchor distT="0" distB="0" distL="114300" distR="114300" simplePos="0" relativeHeight="251853824" behindDoc="0" locked="0" layoutInCell="1" allowOverlap="1" wp14:anchorId="2C632A36" wp14:editId="735721D8">
                  <wp:simplePos x="0" y="0"/>
                  <wp:positionH relativeFrom="margin">
                    <wp:posOffset>2199535</wp:posOffset>
                  </wp:positionH>
                  <wp:positionV relativeFrom="paragraph">
                    <wp:posOffset>802501</wp:posOffset>
                  </wp:positionV>
                  <wp:extent cx="1319530" cy="302260"/>
                  <wp:effectExtent l="0" t="0" r="13970" b="21590"/>
                  <wp:wrapNone/>
                  <wp:docPr id="130" name="矩形 1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319530" cy="302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5D6E" w:rsidRPr="003852C6" w:rsidRDefault="00025D6E">
                              <w:pPr>
                                <w:jc w:val="center"/>
                                <w:rPr>
                                  <w:color w:val="FFFFFF" w:themeColor="background1"/>
                                  <w:rPrChange w:id="454" w:author="User" w:date="2018-04-16T19:56:00Z">
                                    <w:rPr/>
                                  </w:rPrChange>
                                </w:rPr>
                                <w:pPrChange w:id="455" w:author="User" w:date="2018-04-16T19:54:00Z">
                                  <w:pPr/>
                                </w:pPrChange>
                              </w:pPr>
                              <w:ins w:id="456" w:author="User" w:date="2018-04-16T20:51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#FFFFFF</w:t>
                                </w:r>
                              </w:ins>
                              <w:ins w:id="457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458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459" w:author="User" w:date="2018-04-16T20:51:00Z">
                                <w:r w:rsidR="00107230"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0.8125rem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5C95555" id="矩形 130" o:spid="_x0000_s1082" style="position:absolute;left:0;text-align:left;margin-left:173.2pt;margin-top:63.2pt;width:103.9pt;height:23.8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" fillcolor="#5b9bd5 [3204]" strokecolor="#1f4d78 [1604]" strokeweight="1pt">
                  <v:textbox>
                    <w:txbxContent>
                      <w:p w:rsidR="00025D6E" w:rsidRPr="003852C6" w:rsidRDefault="00025D6E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810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811" w:author="User" w:date="2018-04-16T19:54:00Z">
                            <w:pPr/>
                          </w:pPrChange>
                        </w:pPr>
                        <w:ins w:id="812" w:author="User" w:date="2018-04-16T20:51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#FFFFFF</w:t>
                          </w:r>
                        </w:ins>
                        <w:ins w:id="813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814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815" w:author="User" w:date="2018-04-16T20:51:00Z">
                          <w:r w:rsidR="00107230"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0.8125rem</w:t>
                          </w:r>
                        </w:ins>
                      </w:p>
                    </w:txbxContent>
                  </v:textbox>
                  <w10:wrap anchorx="margin"/>
                </v:rect>
              </w:pict>
            </mc:Fallback>
          </mc:AlternateContent>
        </w:r>
        <w:r w:rsidR="00025D6E">
          <w:rPr>
            <w:noProof/>
          </w:rPr>
          <mc:AlternateContent>
            <mc:Choice Requires="wps">
              <w:drawing>
                <wp:anchor distT="0" distB="0" distL="114300" distR="114300" simplePos="0" relativeHeight="251851776" behindDoc="0" locked="0" layoutInCell="1" allowOverlap="1" wp14:anchorId="70BA5F91" wp14:editId="38F12082">
                  <wp:simplePos x="0" y="0"/>
                  <wp:positionH relativeFrom="margin">
                    <wp:posOffset>921380</wp:posOffset>
                  </wp:positionH>
                  <wp:positionV relativeFrom="paragraph">
                    <wp:posOffset>131139</wp:posOffset>
                  </wp:positionV>
                  <wp:extent cx="1319530" cy="302260"/>
                  <wp:effectExtent l="0" t="0" r="13970" b="21590"/>
                  <wp:wrapNone/>
                  <wp:docPr id="129" name="矩形 12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319530" cy="302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5D6E" w:rsidRPr="003852C6" w:rsidRDefault="00025D6E">
                              <w:pPr>
                                <w:jc w:val="center"/>
                                <w:rPr>
                                  <w:color w:val="FFFFFF" w:themeColor="background1"/>
                                  <w:rPrChange w:id="460" w:author="User" w:date="2018-04-16T19:56:00Z">
                                    <w:rPr/>
                                  </w:rPrChange>
                                </w:rPr>
                                <w:pPrChange w:id="461" w:author="User" w:date="2018-04-16T19:54:00Z">
                                  <w:pPr/>
                                </w:pPrChange>
                              </w:pPr>
                              <w:ins w:id="462" w:author="User" w:date="2018-04-16T20:50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#FFFFFF</w:t>
                                </w:r>
                              </w:ins>
                              <w:ins w:id="463" w:author="User" w:date="2018-04-16T19:56:00Z">
                                <w:r w:rsidRPr="003852C6"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18"/>
                                    <w:szCs w:val="18"/>
                                    <w:rPrChange w:id="464" w:author="User" w:date="2018-04-16T19:56:00Z">
                                      <w:rPr>
                                        <w:rFonts w:ascii="Consolas" w:hAnsi="Consolas" w:cs="Consolas"/>
                                        <w:color w:val="222222"/>
                                        <w:sz w:val="18"/>
                                        <w:szCs w:val="18"/>
                                      </w:rPr>
                                    </w:rPrChange>
                                  </w:rPr>
                                  <w:t>/</w:t>
                                </w:r>
                              </w:ins>
                              <w:ins w:id="465" w:author="User" w:date="2018-04-16T20:51:00Z">
                                <w:r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1rem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7D55277" id="矩形 129" o:spid="_x0000_s1083" style="position:absolute;left:0;text-align:left;margin-left:72.55pt;margin-top:10.35pt;width:103.9pt;height:23.8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" fillcolor="#5b9bd5 [3204]" strokecolor="#1f4d78 [1604]" strokeweight="1pt">
                  <v:textbox>
                    <w:txbxContent>
                      <w:p w:rsidR="00025D6E" w:rsidRPr="003852C6" w:rsidRDefault="00025D6E" w:rsidP="003852C6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  <w:rPrChange w:id="822" w:author="User" w:date="2018-04-16T19:56:00Z">
                              <w:rPr>
                                <w:rFonts w:hint="eastAsia"/>
                              </w:rPr>
                            </w:rPrChange>
                          </w:rPr>
                          <w:pPrChange w:id="823" w:author="User" w:date="2018-04-16T19:54:00Z">
                            <w:pPr/>
                          </w:pPrChange>
                        </w:pPr>
                        <w:ins w:id="824" w:author="User" w:date="2018-04-16T20:50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#FFFFFF</w:t>
                          </w:r>
                        </w:ins>
                        <w:ins w:id="825" w:author="User" w:date="2018-04-16T19:56:00Z">
                          <w:r w:rsidRPr="003852C6">
                            <w:rPr>
                              <w:rFonts w:ascii="Consolas" w:hAnsi="Consolas" w:cs="Consolas" w:hint="eastAsia"/>
                              <w:color w:val="FFFFFF" w:themeColor="background1"/>
                              <w:sz w:val="18"/>
                              <w:szCs w:val="18"/>
                              <w:rPrChange w:id="826" w:author="User" w:date="2018-04-16T19:56:00Z">
                                <w:rPr>
                                  <w:rFonts w:ascii="Consolas" w:hAnsi="Consolas" w:cs="Consolas" w:hint="eastAsia"/>
                                  <w:color w:val="222222"/>
                                  <w:sz w:val="18"/>
                                  <w:szCs w:val="18"/>
                                </w:rPr>
                              </w:rPrChange>
                            </w:rPr>
                            <w:t>/</w:t>
                          </w:r>
                        </w:ins>
                        <w:ins w:id="827" w:author="User" w:date="2018-04-16T20:51:00Z">
                          <w:r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1rem</w:t>
                          </w:r>
                        </w:ins>
                      </w:p>
                    </w:txbxContent>
                  </v:textbox>
                  <w10:wrap anchorx="margin"/>
                </v:rect>
              </w:pict>
            </mc:Fallback>
          </mc:AlternateContent>
        </w:r>
        <w:r w:rsidR="00025D6E">
          <w:rPr>
            <w:noProof/>
          </w:rPr>
          <w:drawing>
            <wp:inline distT="0" distB="0" distL="0" distR="0" wp14:anchorId="1578E52F" wp14:editId="59FCFA43">
              <wp:extent cx="3590476" cy="6380952"/>
              <wp:effectExtent l="0" t="0" r="0" b="1270"/>
              <wp:docPr id="128" name="图片 1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90476" cy="638095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186490" w:rsidRDefault="00186490">
      <w:pPr>
        <w:rPr>
          <w:ins w:id="466" w:author="User" w:date="2018-04-17T19:33:00Z"/>
        </w:rPr>
      </w:pPr>
    </w:p>
    <w:p w:rsidR="00186490" w:rsidRDefault="00186490">
      <w:pPr>
        <w:rPr>
          <w:ins w:id="467" w:author="User" w:date="2018-04-17T19:33:00Z"/>
        </w:rPr>
      </w:pPr>
    </w:p>
    <w:p w:rsidR="00186490" w:rsidRDefault="00186490">
      <w:pPr>
        <w:rPr>
          <w:ins w:id="468" w:author="User" w:date="2018-04-17T19:33:00Z"/>
        </w:rPr>
      </w:pPr>
    </w:p>
    <w:p w:rsidR="00186490" w:rsidRDefault="00186490">
      <w:pPr>
        <w:rPr>
          <w:ins w:id="469" w:author="User" w:date="2018-04-17T19:33:00Z"/>
        </w:rPr>
      </w:pPr>
    </w:p>
    <w:p w:rsidR="00186490" w:rsidRDefault="00186490">
      <w:pPr>
        <w:rPr>
          <w:ins w:id="470" w:author="User" w:date="2018-04-17T19:33:00Z"/>
        </w:rPr>
      </w:pPr>
    </w:p>
    <w:p w:rsidR="00186490" w:rsidRDefault="00186490">
      <w:pPr>
        <w:rPr>
          <w:ins w:id="471" w:author="User" w:date="2018-04-17T19:33:00Z"/>
        </w:rPr>
      </w:pPr>
    </w:p>
    <w:p w:rsidR="00186490" w:rsidRDefault="00186490">
      <w:pPr>
        <w:rPr>
          <w:ins w:id="472" w:author="User" w:date="2018-04-17T19:33:00Z"/>
        </w:rPr>
      </w:pPr>
    </w:p>
    <w:p w:rsidR="00186490" w:rsidRDefault="00186490">
      <w:pPr>
        <w:rPr>
          <w:ins w:id="473" w:author="User" w:date="2018-04-17T19:33:00Z"/>
        </w:rPr>
      </w:pPr>
    </w:p>
    <w:p w:rsidR="00186490" w:rsidRDefault="00186490">
      <w:pPr>
        <w:rPr>
          <w:ins w:id="474" w:author="User" w:date="2018-04-17T19:33:00Z"/>
        </w:rPr>
      </w:pPr>
    </w:p>
    <w:p w:rsidR="00186490" w:rsidRDefault="00E962BD">
      <w:pPr>
        <w:rPr>
          <w:rFonts w:hint="eastAsia"/>
        </w:rPr>
      </w:pPr>
      <w:ins w:id="475" w:author="User" w:date="2018-04-17T19:35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879424" behindDoc="0" locked="0" layoutInCell="1" allowOverlap="1" wp14:anchorId="73EA573A" wp14:editId="002148E8">
                  <wp:simplePos x="0" y="0"/>
                  <wp:positionH relativeFrom="margin">
                    <wp:posOffset>1462695</wp:posOffset>
                  </wp:positionH>
                  <wp:positionV relativeFrom="paragraph">
                    <wp:posOffset>5436326</wp:posOffset>
                  </wp:positionV>
                  <wp:extent cx="1244409" cy="302260"/>
                  <wp:effectExtent l="0" t="0" r="13335" b="21590"/>
                  <wp:wrapNone/>
                  <wp:docPr id="36" name="矩形 3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244409" cy="302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6490" w:rsidRPr="003852C6" w:rsidRDefault="00E962BD">
                              <w:pPr>
                                <w:jc w:val="center"/>
                                <w:rPr>
                                  <w:color w:val="FFFFFF" w:themeColor="background1"/>
                                  <w:rPrChange w:id="476" w:author="User" w:date="2018-04-16T19:56:00Z">
                                    <w:rPr/>
                                  </w:rPrChange>
                                </w:rPr>
                                <w:pPrChange w:id="477" w:author="User" w:date="2018-04-16T19:54:00Z">
                                  <w:pPr/>
                                </w:pPrChange>
                              </w:pPr>
                              <w:ins w:id="478" w:author="User" w:date="2018-04-17T19:36:00Z">
                                <w:r>
                                  <w:rPr>
                                    <w:rFonts w:ascii="Consolas" w:hAnsi="Consolas" w:cs="Consolas" w:hint="eastAsia"/>
                                    <w:color w:val="222222"/>
                                    <w:sz w:val="18"/>
                                    <w:szCs w:val="18"/>
                                  </w:rPr>
                                  <w:t>背景：</w:t>
                                </w:r>
                              </w:ins>
                              <w:ins w:id="479" w:author="User" w:date="2018-04-17T19:35:00Z">
                                <w:r w:rsidR="00186490"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#F6F6F6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3EA573A" id="矩形 36" o:spid="_x0000_s1084" style="position:absolute;left:0;text-align:left;margin-left:115.15pt;margin-top:428.05pt;width:98pt;height:23.8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" fillcolor="#5b9bd5 [3204]" strokecolor="#1f4d78 [1604]" strokeweight="1pt">
                  <v:textbox>
                    <w:txbxContent>
                      <w:p w:rsidR="00186490" w:rsidRPr="003852C6" w:rsidRDefault="00E962BD">
                        <w:pPr>
                          <w:jc w:val="center"/>
                          <w:rPr>
                            <w:color w:val="FFFFFF" w:themeColor="background1"/>
                            <w:rPrChange w:id="480" w:author="User" w:date="2018-04-16T19:56:00Z">
                              <w:rPr/>
                            </w:rPrChange>
                          </w:rPr>
                          <w:pPrChange w:id="481" w:author="User" w:date="2018-04-16T19:54:00Z">
                            <w:pPr/>
                          </w:pPrChange>
                        </w:pPr>
                        <w:ins w:id="482" w:author="User" w:date="2018-04-17T19:36:00Z">
                          <w:r>
                            <w:rPr>
                              <w:rFonts w:ascii="Consolas" w:hAnsi="Consolas" w:cs="Consolas" w:hint="eastAsia"/>
                              <w:color w:val="222222"/>
                              <w:sz w:val="18"/>
                              <w:szCs w:val="18"/>
                            </w:rPr>
                            <w:t>背景：</w:t>
                          </w:r>
                        </w:ins>
                        <w:ins w:id="483" w:author="User" w:date="2018-04-17T19:35:00Z">
                          <w:r w:rsidR="00186490"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#F6F6F6</w:t>
                          </w:r>
                        </w:ins>
                      </w:p>
                    </w:txbxContent>
                  </v:textbox>
                  <w10:wrap anchorx="margin"/>
                </v:rect>
              </w:pict>
            </mc:Fallback>
          </mc:AlternateContent>
        </w:r>
      </w:ins>
      <w:ins w:id="484" w:author="User" w:date="2018-04-17T19:34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877376" behindDoc="0" locked="0" layoutInCell="1" allowOverlap="1" wp14:anchorId="5B1CBD87" wp14:editId="789FDC60">
                  <wp:simplePos x="0" y="0"/>
                  <wp:positionH relativeFrom="margin">
                    <wp:posOffset>2631477</wp:posOffset>
                  </wp:positionH>
                  <wp:positionV relativeFrom="paragraph">
                    <wp:posOffset>1132458</wp:posOffset>
                  </wp:positionV>
                  <wp:extent cx="1106905" cy="302260"/>
                  <wp:effectExtent l="0" t="0" r="17145" b="21590"/>
                  <wp:wrapNone/>
                  <wp:docPr id="35" name="矩形 3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06905" cy="302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6490" w:rsidRPr="003852C6" w:rsidRDefault="00E962BD">
                              <w:pPr>
                                <w:jc w:val="center"/>
                                <w:rPr>
                                  <w:color w:val="FFFFFF" w:themeColor="background1"/>
                                  <w:rPrChange w:id="485" w:author="User" w:date="2018-04-16T19:56:00Z">
                                    <w:rPr/>
                                  </w:rPrChange>
                                </w:rPr>
                                <w:pPrChange w:id="486" w:author="User" w:date="2018-04-16T19:54:00Z">
                                  <w:pPr/>
                                </w:pPrChange>
                              </w:pPr>
                              <w:ins w:id="487" w:author="User" w:date="2018-04-17T19:36:00Z">
                                <w:r>
                                  <w:rPr>
                                    <w:rFonts w:ascii="Consolas" w:hAnsi="Consolas" w:cs="Consolas" w:hint="eastAsia"/>
                                    <w:color w:val="222222"/>
                                    <w:sz w:val="18"/>
                                    <w:szCs w:val="18"/>
                                  </w:rPr>
                                  <w:t>背景：</w:t>
                                </w:r>
                              </w:ins>
                              <w:ins w:id="488" w:author="User" w:date="2018-04-17T19:35:00Z">
                                <w:r w:rsidR="00186490"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#F8F8F8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B1CBD87" id="矩形 35" o:spid="_x0000_s1085" style="position:absolute;left:0;text-align:left;margin-left:207.2pt;margin-top:89.15pt;width:87.15pt;height:23.8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" fillcolor="#5b9bd5 [3204]" strokecolor="#1f4d78 [1604]" strokeweight="1pt">
                  <v:textbox>
                    <w:txbxContent>
                      <w:p w:rsidR="00186490" w:rsidRPr="003852C6" w:rsidRDefault="00E962BD">
                        <w:pPr>
                          <w:jc w:val="center"/>
                          <w:rPr>
                            <w:color w:val="FFFFFF" w:themeColor="background1"/>
                            <w:rPrChange w:id="489" w:author="User" w:date="2018-04-16T19:56:00Z">
                              <w:rPr/>
                            </w:rPrChange>
                          </w:rPr>
                          <w:pPrChange w:id="490" w:author="User" w:date="2018-04-16T19:54:00Z">
                            <w:pPr/>
                          </w:pPrChange>
                        </w:pPr>
                        <w:ins w:id="491" w:author="User" w:date="2018-04-17T19:36:00Z">
                          <w:r>
                            <w:rPr>
                              <w:rFonts w:ascii="Consolas" w:hAnsi="Consolas" w:cs="Consolas" w:hint="eastAsia"/>
                              <w:color w:val="222222"/>
                              <w:sz w:val="18"/>
                              <w:szCs w:val="18"/>
                            </w:rPr>
                            <w:t>背景：</w:t>
                          </w:r>
                        </w:ins>
                        <w:ins w:id="492" w:author="User" w:date="2018-04-17T19:35:00Z">
                          <w:r w:rsidR="00186490"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#F8F8F8</w:t>
                          </w:r>
                        </w:ins>
                      </w:p>
                    </w:txbxContent>
                  </v:textbox>
                  <w10:wrap anchorx="margin"/>
                </v:rect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875328" behindDoc="0" locked="0" layoutInCell="1" allowOverlap="1" wp14:anchorId="27D64424" wp14:editId="6200D6E4">
                  <wp:simplePos x="0" y="0"/>
                  <wp:positionH relativeFrom="margin">
                    <wp:posOffset>967682</wp:posOffset>
                  </wp:positionH>
                  <wp:positionV relativeFrom="paragraph">
                    <wp:posOffset>933078</wp:posOffset>
                  </wp:positionV>
                  <wp:extent cx="1175657" cy="302260"/>
                  <wp:effectExtent l="0" t="0" r="24765" b="21590"/>
                  <wp:wrapNone/>
                  <wp:docPr id="6" name="矩形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75657" cy="302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6490" w:rsidRPr="003852C6" w:rsidRDefault="00E962BD">
                              <w:pPr>
                                <w:jc w:val="center"/>
                                <w:rPr>
                                  <w:color w:val="FFFFFF" w:themeColor="background1"/>
                                  <w:rPrChange w:id="493" w:author="User" w:date="2018-04-16T19:56:00Z">
                                    <w:rPr/>
                                  </w:rPrChange>
                                </w:rPr>
                                <w:pPrChange w:id="494" w:author="User" w:date="2018-04-16T19:54:00Z">
                                  <w:pPr/>
                                </w:pPrChange>
                              </w:pPr>
                              <w:ins w:id="495" w:author="User" w:date="2018-04-17T19:36:00Z">
                                <w:r>
                                  <w:rPr>
                                    <w:rFonts w:ascii="Consolas" w:hAnsi="Consolas" w:cs="Consolas" w:hint="eastAsia"/>
                                    <w:color w:val="222222"/>
                                    <w:sz w:val="18"/>
                                    <w:szCs w:val="18"/>
                                  </w:rPr>
                                  <w:t>背景：</w:t>
                                </w:r>
                              </w:ins>
                              <w:ins w:id="496" w:author="User" w:date="2018-04-17T19:34:00Z">
                                <w:r w:rsidR="00186490"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#F4F4F4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7D64424" id="矩形 6" o:spid="_x0000_s1086" style="position:absolute;left:0;text-align:left;margin-left:76.2pt;margin-top:73.45pt;width:92.55pt;height:23.8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" fillcolor="#5b9bd5 [3204]" strokecolor="#1f4d78 [1604]" strokeweight="1pt">
                  <v:textbox>
                    <w:txbxContent>
                      <w:p w:rsidR="00186490" w:rsidRPr="003852C6" w:rsidRDefault="00E962BD">
                        <w:pPr>
                          <w:jc w:val="center"/>
                          <w:rPr>
                            <w:color w:val="FFFFFF" w:themeColor="background1"/>
                            <w:rPrChange w:id="497" w:author="User" w:date="2018-04-16T19:56:00Z">
                              <w:rPr/>
                            </w:rPrChange>
                          </w:rPr>
                          <w:pPrChange w:id="498" w:author="User" w:date="2018-04-16T19:54:00Z">
                            <w:pPr/>
                          </w:pPrChange>
                        </w:pPr>
                        <w:ins w:id="499" w:author="User" w:date="2018-04-17T19:36:00Z">
                          <w:r>
                            <w:rPr>
                              <w:rFonts w:ascii="Consolas" w:hAnsi="Consolas" w:cs="Consolas" w:hint="eastAsia"/>
                              <w:color w:val="222222"/>
                              <w:sz w:val="18"/>
                              <w:szCs w:val="18"/>
                            </w:rPr>
                            <w:t>背景：</w:t>
                          </w:r>
                        </w:ins>
                        <w:ins w:id="500" w:author="User" w:date="2018-04-17T19:34:00Z">
                          <w:r w:rsidR="00186490"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#F4F4F4</w:t>
                          </w:r>
                        </w:ins>
                      </w:p>
                    </w:txbxContent>
                  </v:textbox>
                  <w10:wrap anchorx="margin"/>
                </v:rect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873280" behindDoc="0" locked="0" layoutInCell="1" allowOverlap="1" wp14:anchorId="5540E369" wp14:editId="35611347">
                  <wp:simplePos x="0" y="0"/>
                  <wp:positionH relativeFrom="margin">
                    <wp:posOffset>3202118</wp:posOffset>
                  </wp:positionH>
                  <wp:positionV relativeFrom="paragraph">
                    <wp:posOffset>183682</wp:posOffset>
                  </wp:positionV>
                  <wp:extent cx="1278785" cy="302260"/>
                  <wp:effectExtent l="0" t="0" r="17145" b="21590"/>
                  <wp:wrapNone/>
                  <wp:docPr id="5" name="矩形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278785" cy="302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6490" w:rsidRPr="003852C6" w:rsidRDefault="00E962BD">
                              <w:pPr>
                                <w:jc w:val="center"/>
                                <w:rPr>
                                  <w:color w:val="FFFFFF" w:themeColor="background1"/>
                                  <w:rPrChange w:id="501" w:author="User" w:date="2018-04-16T19:56:00Z">
                                    <w:rPr/>
                                  </w:rPrChange>
                                </w:rPr>
                                <w:pPrChange w:id="502" w:author="User" w:date="2018-04-16T19:54:00Z">
                                  <w:pPr/>
                                </w:pPrChange>
                              </w:pPr>
                              <w:bookmarkStart w:id="503" w:name="_GoBack"/>
                              <w:ins w:id="504" w:author="User" w:date="2018-04-17T19:36:00Z">
                                <w:r>
                                  <w:rPr>
                                    <w:rFonts w:ascii="Consolas" w:hAnsi="Consolas" w:cs="Consolas" w:hint="eastAsia"/>
                                    <w:color w:val="222222"/>
                                    <w:sz w:val="18"/>
                                    <w:szCs w:val="18"/>
                                  </w:rPr>
                                  <w:t>背景：</w:t>
                                </w:r>
                              </w:ins>
                              <w:ins w:id="505" w:author="User" w:date="2018-04-17T19:34:00Z">
                                <w:r w:rsidR="00186490">
                                  <w:rPr>
                                    <w:rFonts w:ascii="Consolas" w:hAnsi="Consolas" w:cs="Consolas"/>
                                    <w:color w:val="222222"/>
                                    <w:sz w:val="18"/>
                                    <w:szCs w:val="18"/>
                                  </w:rPr>
                                  <w:t>#F2F2F2</w:t>
                                </w:r>
                              </w:ins>
                              <w:bookmarkEnd w:id="503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540E369" id="矩形 5" o:spid="_x0000_s1087" style="position:absolute;left:0;text-align:left;margin-left:252.15pt;margin-top:14.45pt;width:100.7pt;height:23.8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" fillcolor="#5b9bd5 [3204]" strokecolor="#1f4d78 [1604]" strokeweight="1pt">
                  <v:textbox>
                    <w:txbxContent>
                      <w:p w:rsidR="00186490" w:rsidRPr="003852C6" w:rsidRDefault="00E962BD">
                        <w:pPr>
                          <w:jc w:val="center"/>
                          <w:rPr>
                            <w:color w:val="FFFFFF" w:themeColor="background1"/>
                            <w:rPrChange w:id="506" w:author="User" w:date="2018-04-16T19:56:00Z">
                              <w:rPr/>
                            </w:rPrChange>
                          </w:rPr>
                          <w:pPrChange w:id="507" w:author="User" w:date="2018-04-16T19:54:00Z">
                            <w:pPr/>
                          </w:pPrChange>
                        </w:pPr>
                        <w:bookmarkStart w:id="508" w:name="_GoBack"/>
                        <w:ins w:id="509" w:author="User" w:date="2018-04-17T19:36:00Z">
                          <w:r>
                            <w:rPr>
                              <w:rFonts w:ascii="Consolas" w:hAnsi="Consolas" w:cs="Consolas" w:hint="eastAsia"/>
                              <w:color w:val="222222"/>
                              <w:sz w:val="18"/>
                              <w:szCs w:val="18"/>
                            </w:rPr>
                            <w:t>背景：</w:t>
                          </w:r>
                        </w:ins>
                        <w:ins w:id="510" w:author="User" w:date="2018-04-17T19:34:00Z">
                          <w:r w:rsidR="00186490">
                            <w:rPr>
                              <w:rFonts w:ascii="Consolas" w:hAnsi="Consolas" w:cs="Consolas"/>
                              <w:color w:val="222222"/>
                              <w:sz w:val="18"/>
                              <w:szCs w:val="18"/>
                            </w:rPr>
                            <w:t>#F2F2F2</w:t>
                          </w:r>
                        </w:ins>
                        <w:bookmarkEnd w:id="508"/>
                      </w:p>
                    </w:txbxContent>
                  </v:textbox>
                  <w10:wrap anchorx="margin"/>
                </v:rect>
              </w:pict>
            </mc:Fallback>
          </mc:AlternateContent>
        </w:r>
      </w:ins>
      <w:ins w:id="511" w:author="User" w:date="2018-04-17T19:35:00Z">
        <w:r w:rsidR="00186490">
          <w:rPr>
            <w:noProof/>
          </w:rPr>
          <mc:AlternateContent>
            <mc:Choice Requires="wps">
              <w:drawing>
                <wp:anchor distT="0" distB="0" distL="114300" distR="114300" simplePos="0" relativeHeight="251885568" behindDoc="0" locked="0" layoutInCell="1" allowOverlap="1" wp14:anchorId="682D665A" wp14:editId="30BC898D">
                  <wp:simplePos x="0" y="0"/>
                  <wp:positionH relativeFrom="column">
                    <wp:posOffset>1778955</wp:posOffset>
                  </wp:positionH>
                  <wp:positionV relativeFrom="paragraph">
                    <wp:posOffset>5683832</wp:posOffset>
                  </wp:positionV>
                  <wp:extent cx="13750" cy="453763"/>
                  <wp:effectExtent l="76200" t="0" r="62865" b="60960"/>
                  <wp:wrapNone/>
                  <wp:docPr id="61" name="直接箭头连接符 6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3750" cy="4537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1A7F1C6C" id="直接箭头连接符 61" o:spid="_x0000_s1026" type="#_x0000_t32" style="position:absolute;left:0;text-align:left;margin-left:140.1pt;margin-top:447.55pt;width:1.1pt;height:35.75pt;flip:x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" strokecolor="#5b9bd5 [3204]" strokeweight=".5pt">
                  <v:stroke endarrow="block" joinstyle="miter"/>
                </v:shape>
              </w:pict>
            </mc:Fallback>
          </mc:AlternateContent>
        </w:r>
        <w:r w:rsidR="00186490">
          <w:rPr>
            <w:noProof/>
          </w:rPr>
          <mc:AlternateContent>
            <mc:Choice Requires="wps">
              <w:drawing>
                <wp:anchor distT="0" distB="0" distL="114300" distR="114300" simplePos="0" relativeHeight="251884544" behindDoc="0" locked="0" layoutInCell="1" allowOverlap="1" wp14:anchorId="4BF5AD8E" wp14:editId="2B0FF76E">
                  <wp:simplePos x="0" y="0"/>
                  <wp:positionH relativeFrom="column">
                    <wp:posOffset>2535226</wp:posOffset>
                  </wp:positionH>
                  <wp:positionV relativeFrom="paragraph">
                    <wp:posOffset>1379965</wp:posOffset>
                  </wp:positionV>
                  <wp:extent cx="549604" cy="268132"/>
                  <wp:effectExtent l="38100" t="0" r="22225" b="55880"/>
                  <wp:wrapNone/>
                  <wp:docPr id="49" name="直接箭头连接符 4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549604" cy="2681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735E474" id="直接箭头连接符 49" o:spid="_x0000_s1026" type="#_x0000_t32" style="position:absolute;left:0;text-align:left;margin-left:199.6pt;margin-top:108.65pt;width:43.3pt;height:21.1pt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" strokecolor="#5b9bd5 [3204]" strokeweight=".5pt">
                  <v:stroke endarrow="block" joinstyle="miter"/>
                </v:shape>
              </w:pict>
            </mc:Fallback>
          </mc:AlternateContent>
        </w:r>
        <w:r w:rsidR="00186490">
          <w:rPr>
            <w:noProof/>
          </w:rPr>
          <mc:AlternateContent>
            <mc:Choice Requires="wps">
              <w:drawing>
                <wp:anchor distT="0" distB="0" distL="114300" distR="114300" simplePos="0" relativeHeight="251882496" behindDoc="0" locked="0" layoutInCell="1" allowOverlap="1" wp14:anchorId="1E93FE72" wp14:editId="2E9519D5">
                  <wp:simplePos x="0" y="0"/>
                  <wp:positionH relativeFrom="column">
                    <wp:posOffset>672049</wp:posOffset>
                  </wp:positionH>
                  <wp:positionV relativeFrom="paragraph">
                    <wp:posOffset>1187263</wp:posOffset>
                  </wp:positionV>
                  <wp:extent cx="570253" cy="137699"/>
                  <wp:effectExtent l="38100" t="0" r="20320" b="72390"/>
                  <wp:wrapNone/>
                  <wp:docPr id="48" name="直接箭头连接符 4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570253" cy="137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0E6FBBD" id="直接箭头连接符 48" o:spid="_x0000_s1026" type="#_x0000_t32" style="position:absolute;left:0;text-align:left;margin-left:52.9pt;margin-top:93.5pt;width:44.9pt;height:10.85pt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" strokecolor="#5b9bd5 [3204]" strokeweight=".5pt">
                  <v:stroke endarrow="block" joinstyle="miter"/>
                </v:shape>
              </w:pict>
            </mc:Fallback>
          </mc:AlternateContent>
        </w:r>
        <w:r w:rsidR="00186490">
          <w:rPr>
            <w:noProof/>
          </w:rPr>
          <mc:AlternateContent>
            <mc:Choice Requires="wps">
              <w:drawing>
                <wp:anchor distT="0" distB="0" distL="114300" distR="114300" simplePos="0" relativeHeight="251880448" behindDoc="0" locked="0" layoutInCell="1" allowOverlap="1" wp14:anchorId="290CBF9F" wp14:editId="691FF5ED">
                  <wp:simplePos x="0" y="0"/>
                  <wp:positionH relativeFrom="column">
                    <wp:posOffset>2576477</wp:posOffset>
                  </wp:positionH>
                  <wp:positionV relativeFrom="paragraph">
                    <wp:posOffset>341811</wp:posOffset>
                  </wp:positionV>
                  <wp:extent cx="611891" cy="27501"/>
                  <wp:effectExtent l="38100" t="76200" r="17145" b="67945"/>
                  <wp:wrapNone/>
                  <wp:docPr id="37" name="直接箭头连接符 3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611891" cy="275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06A7A3CC" id="直接箭头连接符 37" o:spid="_x0000_s1026" type="#_x0000_t32" style="position:absolute;left:0;text-align:left;margin-left:202.85pt;margin-top:26.9pt;width:48.2pt;height:2.15pt;flip:x y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" strokecolor="#5b9bd5 [3204]" strokeweight=".5pt">
                  <v:stroke endarrow="block" joinstyle="miter"/>
                </v:shape>
              </w:pict>
            </mc:Fallback>
          </mc:AlternateContent>
        </w:r>
      </w:ins>
      <w:ins w:id="512" w:author="User" w:date="2018-04-17T19:33:00Z">
        <w:r w:rsidR="00186490">
          <w:rPr>
            <w:noProof/>
          </w:rPr>
          <w:drawing>
            <wp:inline distT="0" distB="0" distL="0" distR="0" wp14:anchorId="537EDF80" wp14:editId="1F1349EC">
              <wp:extent cx="3714286" cy="6476190"/>
              <wp:effectExtent l="0" t="0" r="635" b="1270"/>
              <wp:docPr id="3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14286" cy="64761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186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oNotDisplayPageBoundaries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46F"/>
    <w:rsid w:val="00025D6E"/>
    <w:rsid w:val="00107230"/>
    <w:rsid w:val="00186490"/>
    <w:rsid w:val="0035746F"/>
    <w:rsid w:val="003852C6"/>
    <w:rsid w:val="003E3555"/>
    <w:rsid w:val="00430F6D"/>
    <w:rsid w:val="00770A3A"/>
    <w:rsid w:val="00775036"/>
    <w:rsid w:val="007D7E91"/>
    <w:rsid w:val="009A048B"/>
    <w:rsid w:val="009D47DB"/>
    <w:rsid w:val="00AC1908"/>
    <w:rsid w:val="00B12DB0"/>
    <w:rsid w:val="00D80F9F"/>
    <w:rsid w:val="00E962BD"/>
    <w:rsid w:val="00EB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06473-3BF6-4256-8F5D-0889E42B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5746F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35746F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35746F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35746F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35746F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3574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5746F"/>
    <w:rPr>
      <w:sz w:val="18"/>
      <w:szCs w:val="18"/>
    </w:rPr>
  </w:style>
  <w:style w:type="character" w:customStyle="1" w:styleId="webkit-css-property">
    <w:name w:val="webkit-css-property"/>
    <w:basedOn w:val="a0"/>
    <w:rsid w:val="003852C6"/>
  </w:style>
  <w:style w:type="character" w:customStyle="1" w:styleId="value">
    <w:name w:val="value"/>
    <w:basedOn w:val="a0"/>
    <w:rsid w:val="00385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72DD5-82E1-46FD-8C0E-E6D79B109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38</Words>
  <Characters>223</Characters>
  <Application>Microsoft Office Word</Application>
  <DocSecurity>0</DocSecurity>
  <Lines>1</Lines>
  <Paragraphs>1</Paragraphs>
  <ScaleCrop>false</ScaleCrop>
  <Company>China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2018-04-16T09:16:00Z</dcterms:created>
  <dcterms:modified xsi:type="dcterms:W3CDTF">2018-04-17T11:36:00Z</dcterms:modified>
</cp:coreProperties>
</file>